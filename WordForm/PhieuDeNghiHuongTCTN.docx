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D98" w:rsidRPr="00BC30A7" w:rsidRDefault="00195D98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 w:rsidRPr="00BC30A7">
        <w:rPr>
          <w:rFonts w:ascii="Times New Roman" w:hAnsi="Times New Roman"/>
          <w:b/>
          <w:sz w:val="28"/>
          <w:szCs w:val="28"/>
          <w:lang w:val="vi-VN"/>
        </w:rPr>
        <w:t>CỘNG HÒA XÃ HỘI CHỦ NGHĨA VIỆT NAM</w: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bCs/>
          <w:szCs w:val="28"/>
          <w:lang w:val="vi-VN"/>
        </w:rPr>
      </w:pPr>
      <w:r w:rsidRPr="00BC30A7">
        <w:rPr>
          <w:rFonts w:ascii="Times New Roman" w:hAnsi="Times New Roman"/>
          <w:b/>
          <w:bCs/>
          <w:szCs w:val="28"/>
          <w:lang w:val="vi-VN"/>
        </w:rPr>
        <w:t>Độc lập - Tự do - Hạnh phúc</w:t>
      </w:r>
    </w:p>
    <w:p w:rsidR="00195D98" w:rsidRPr="00BC30A7" w:rsidRDefault="00E0454D" w:rsidP="00195D98">
      <w:pPr>
        <w:pStyle w:val="BodyText3"/>
        <w:tabs>
          <w:tab w:val="left" w:pos="2010"/>
          <w:tab w:val="center" w:pos="4635"/>
        </w:tabs>
        <w:jc w:val="center"/>
        <w:rPr>
          <w:rFonts w:ascii="Times New Roman" w:hAnsi="Times New Roman"/>
          <w:b/>
          <w:sz w:val="28"/>
          <w:szCs w:val="28"/>
          <w:lang w:val="vi-VN"/>
        </w:rPr>
      </w:pPr>
      <w:r>
        <w:rPr>
          <w:noProof/>
          <w:lang w:val="vi-VN" w:eastAsia="vi-VN"/>
        </w:rPr>
        <mc:AlternateContent>
          <mc:Choice Requires="wps">
            <w:drawing>
              <wp:anchor distT="4294967292" distB="4294967292" distL="114300" distR="114300" simplePos="0" relativeHeight="251657728" behindDoc="0" locked="0" layoutInCell="1" allowOverlap="1">
                <wp:simplePos x="0" y="0"/>
                <wp:positionH relativeFrom="column">
                  <wp:posOffset>1966595</wp:posOffset>
                </wp:positionH>
                <wp:positionV relativeFrom="paragraph">
                  <wp:posOffset>85724</wp:posOffset>
                </wp:positionV>
                <wp:extent cx="1995170" cy="0"/>
                <wp:effectExtent l="0" t="0" r="24130" b="19050"/>
                <wp:wrapNone/>
                <wp:docPr id="2" name="Straight Arrow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9517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54.85pt;margin-top:6.75pt;width:157.1pt;height:0;z-index:251657728;visibility:visible;mso-wrap-style:square;mso-width-percent:0;mso-height-percent:0;mso-wrap-distance-left:9pt;mso-wrap-distance-top:-1e-4mm;mso-wrap-distance-right:9pt;mso-wrap-distance-bottom:-1e-4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"/>
            </w:pict>
          </mc:Fallback>
        </mc:AlternateContent>
      </w:r>
    </w:p>
    <w:p w:rsidR="00195D98" w:rsidRPr="00BC30A7" w:rsidRDefault="00195D98" w:rsidP="00195D98">
      <w:pPr>
        <w:jc w:val="center"/>
        <w:rPr>
          <w:rFonts w:ascii="Times New Roman" w:hAnsi="Times New Roman"/>
          <w:b/>
          <w:szCs w:val="28"/>
          <w:lang w:val="vi-VN"/>
        </w:rPr>
      </w:pPr>
      <w:r w:rsidRPr="00BC30A7">
        <w:rPr>
          <w:rFonts w:ascii="Times New Roman" w:hAnsi="Times New Roman"/>
          <w:b/>
          <w:szCs w:val="28"/>
          <w:lang w:val="vi-VN"/>
        </w:rPr>
        <w:t>ĐỀ NGHỊ HƯỞNG TRỢ CẤP THẤT NGHIỆP</w:t>
      </w:r>
    </w:p>
    <w:p w:rsidR="00195D98" w:rsidRPr="00BC30A7" w:rsidRDefault="00195D98" w:rsidP="00195D98">
      <w:pPr>
        <w:tabs>
          <w:tab w:val="right" w:leader="dot" w:pos="8789"/>
        </w:tabs>
        <w:spacing w:line="360" w:lineRule="auto"/>
        <w:jc w:val="both"/>
        <w:rPr>
          <w:rFonts w:ascii="Times New Roman" w:hAnsi="Times New Roman"/>
          <w:szCs w:val="28"/>
          <w:lang w:val="vi-VN"/>
        </w:rPr>
      </w:pPr>
    </w:p>
    <w:p w:rsidR="00195D98" w:rsidRPr="00BC30A7" w:rsidRDefault="00195D98" w:rsidP="00195D98">
      <w:pPr>
        <w:spacing w:line="360" w:lineRule="auto"/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ab/>
      </w:r>
      <w:r w:rsidRPr="00BC30A7">
        <w:rPr>
          <w:rFonts w:ascii="Times New Roman" w:hAnsi="Times New Roman"/>
          <w:szCs w:val="28"/>
          <w:lang w:val="vi-VN"/>
        </w:rPr>
        <w:tab/>
        <w:t>Kính gửi: Trung tâm</w:t>
      </w:r>
      <w:r w:rsidR="00477722">
        <w:rPr>
          <w:rFonts w:ascii="Times New Roman" w:hAnsi="Times New Roman"/>
          <w:szCs w:val="28"/>
          <w:lang w:val="vi-VN"/>
        </w:rPr>
        <w:t xml:space="preserve"> Dịch vụ việc làm tỉnh Nghệ An</w:t>
      </w:r>
    </w:p>
    <w:p w:rsidR="00195D98" w:rsidRPr="009745C5" w:rsidRDefault="00195D98" w:rsidP="00195D98">
      <w:pPr>
        <w:ind w:firstLine="567"/>
        <w:jc w:val="both"/>
        <w:rPr>
          <w:rFonts w:ascii="Times New Roman" w:hAnsi="Times New Roman"/>
          <w:szCs w:val="28"/>
        </w:rPr>
      </w:pPr>
      <w:r w:rsidRPr="00BC30A7">
        <w:rPr>
          <w:rFonts w:ascii="Times New Roman" w:hAnsi="Times New Roman"/>
          <w:szCs w:val="28"/>
          <w:lang w:val="vi-VN"/>
        </w:rPr>
        <w:t>Tên tôi là:</w:t>
      </w:r>
      <w:r w:rsidR="00B65973" w:rsidRPr="00BC30A7">
        <w:rPr>
          <w:rFonts w:ascii="Times New Roman" w:hAnsi="Times New Roman"/>
          <w:szCs w:val="28"/>
          <w:lang w:val="vi-VN"/>
        </w:rPr>
        <w:t xml:space="preserve"> [TenLD] </w:t>
      </w:r>
      <w:r w:rsidRPr="00BC30A7">
        <w:rPr>
          <w:rFonts w:ascii="Times New Roman" w:hAnsi="Times New Roman"/>
          <w:szCs w:val="28"/>
          <w:lang w:val="vi-VN"/>
        </w:rPr>
        <w:t xml:space="preserve"> s</w:t>
      </w:r>
      <w:r w:rsidR="00BE652E" w:rsidRPr="00BC30A7">
        <w:rPr>
          <w:rFonts w:ascii="Times New Roman" w:hAnsi="Times New Roman"/>
          <w:szCs w:val="28"/>
          <w:lang w:val="vi-VN"/>
        </w:rPr>
        <w:t xml:space="preserve">inh ngày: </w:t>
      </w:r>
      <w:r w:rsidR="00BE652E" w:rsidRPr="00BC30A7">
        <w:rPr>
          <w:rFonts w:ascii="Times New Roman" w:hAnsi="Times New Roman"/>
          <w:lang w:val="vi-VN"/>
        </w:rPr>
        <w:t xml:space="preserve">[NgaySinh] </w:t>
      </w:r>
      <w:r w:rsidR="002D3487" w:rsidRPr="00157849">
        <w:rPr>
          <w:rFonts w:ascii="Times New Roman" w:hAnsi="Times New Roman"/>
          <w:lang w:val="vi-VN"/>
        </w:rPr>
        <w:t>Giới tính:</w:t>
      </w:r>
      <w:r w:rsidR="00BE652E" w:rsidRPr="00BC30A7">
        <w:rPr>
          <w:rFonts w:ascii="Times New Roman" w:hAnsi="Times New Roman"/>
          <w:lang w:val="vi-VN"/>
        </w:rPr>
        <w:t xml:space="preserve"> </w:t>
      </w:r>
      <w:r w:rsidR="009745C5">
        <w:rPr>
          <w:rFonts w:ascii="Times New Roman" w:hAnsi="Times New Roman"/>
          <w:szCs w:val="28"/>
        </w:rPr>
        <w:t>[Nam/Nu]</w:t>
      </w:r>
      <w:bookmarkStart w:id="0" w:name="_GoBack"/>
      <w:bookmarkEnd w:id="0"/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chứng minh nhân dân/Hộ chiếu: </w:t>
      </w:r>
      <w:r w:rsidR="00BE652E" w:rsidRPr="00BC30A7">
        <w:rPr>
          <w:rFonts w:ascii="Times New Roman" w:hAnsi="Times New Roman"/>
          <w:szCs w:val="28"/>
          <w:lang w:val="vi-VN"/>
        </w:rPr>
        <w:t>[CMTND]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cấp: </w:t>
      </w:r>
      <w:r w:rsidR="007441D4" w:rsidRPr="00BC30A7">
        <w:rPr>
          <w:rFonts w:ascii="Times New Roman" w:hAnsi="Times New Roman"/>
          <w:szCs w:val="28"/>
          <w:lang w:val="vi-VN"/>
        </w:rPr>
        <w:t>[NgayCapCMTND]</w:t>
      </w:r>
      <w:r w:rsidRPr="00BC30A7">
        <w:rPr>
          <w:rFonts w:ascii="Times New Roman" w:hAnsi="Times New Roman"/>
          <w:szCs w:val="28"/>
          <w:lang w:val="vi-VN"/>
        </w:rPr>
        <w:t xml:space="preserve"> nơi cấp:</w:t>
      </w:r>
      <w:r w:rsidR="007441D4" w:rsidRPr="00BC30A7">
        <w:rPr>
          <w:rFonts w:ascii="Times New Roman" w:hAnsi="Times New Roman"/>
          <w:szCs w:val="28"/>
          <w:lang w:val="vi-VN"/>
        </w:rPr>
        <w:t xml:space="preserve"> [NoiCapCMTND]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sổ BHXH: </w:t>
      </w:r>
      <w:r w:rsidR="007441D4" w:rsidRPr="00BC30A7">
        <w:rPr>
          <w:rFonts w:ascii="Times New Roman" w:hAnsi="Times New Roman"/>
          <w:szCs w:val="28"/>
          <w:lang w:val="vi-VN"/>
        </w:rPr>
        <w:t>[SoBHXH]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điện thoại: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[DienThoai] </w:t>
      </w:r>
      <w:r w:rsidRPr="00BC30A7">
        <w:rPr>
          <w:rFonts w:ascii="Times New Roman" w:hAnsi="Times New Roman"/>
          <w:szCs w:val="28"/>
          <w:lang w:val="vi-VN"/>
        </w:rPr>
        <w:t xml:space="preserve">Địa chỉ email </w:t>
      </w:r>
      <w:r w:rsidRPr="00BC30A7">
        <w:rPr>
          <w:rFonts w:ascii="Times New Roman" w:hAnsi="Times New Roman"/>
          <w:i/>
          <w:szCs w:val="28"/>
          <w:lang w:val="vi-VN"/>
        </w:rPr>
        <w:t>(nếu có)</w:t>
      </w:r>
      <w:r w:rsidR="007F09CB" w:rsidRPr="00BC30A7">
        <w:rPr>
          <w:rFonts w:ascii="Times New Roman" w:hAnsi="Times New Roman"/>
          <w:szCs w:val="28"/>
          <w:lang w:val="vi-VN"/>
        </w:rPr>
        <w:t xml:space="preserve"> [Email]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Dân tộc: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[DanToc] </w:t>
      </w:r>
      <w:r w:rsidRPr="00BC30A7">
        <w:rPr>
          <w:rFonts w:ascii="Times New Roman" w:hAnsi="Times New Roman"/>
          <w:szCs w:val="28"/>
          <w:lang w:val="vi-VN"/>
        </w:rPr>
        <w:t xml:space="preserve"> Tôn giáo:</w:t>
      </w:r>
      <w:r w:rsidR="00230967" w:rsidRPr="00BC30A7">
        <w:rPr>
          <w:rFonts w:ascii="Times New Roman" w:hAnsi="Times New Roman"/>
          <w:szCs w:val="28"/>
          <w:lang w:val="vi-VN"/>
        </w:rPr>
        <w:t xml:space="preserve"> [TonGiao]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Số tài khoản </w:t>
      </w:r>
      <w:r w:rsidRPr="00BC30A7">
        <w:rPr>
          <w:rFonts w:ascii="Times New Roman" w:hAnsi="Times New Roman"/>
          <w:i/>
          <w:szCs w:val="28"/>
          <w:lang w:val="vi-VN"/>
        </w:rPr>
        <w:t>(</w:t>
      </w:r>
      <w:r w:rsidR="00D6274E" w:rsidRPr="00BC30A7">
        <w:rPr>
          <w:rFonts w:ascii="Times New Roman" w:hAnsi="Times New Roman"/>
          <w:i/>
          <w:lang w:val="vi-VN"/>
        </w:rPr>
        <w:t>ATM nếu có</w:t>
      </w:r>
      <w:r w:rsidRPr="00BC30A7">
        <w:rPr>
          <w:rFonts w:ascii="Times New Roman" w:hAnsi="Times New Roman"/>
          <w:i/>
          <w:szCs w:val="28"/>
          <w:lang w:val="vi-VN"/>
        </w:rPr>
        <w:t>)</w:t>
      </w:r>
      <w:r w:rsidR="00664846" w:rsidRPr="00BC30A7">
        <w:rPr>
          <w:rFonts w:ascii="Times New Roman" w:hAnsi="Times New Roman"/>
          <w:szCs w:val="28"/>
          <w:lang w:val="vi-VN"/>
        </w:rPr>
        <w:t xml:space="preserve">[SoTaiKhoan] </w:t>
      </w:r>
      <w:r w:rsidRPr="00BC30A7">
        <w:rPr>
          <w:rFonts w:ascii="Times New Roman" w:hAnsi="Times New Roman"/>
          <w:szCs w:val="28"/>
          <w:lang w:val="vi-VN"/>
        </w:rPr>
        <w:t>tại ngân hàng:</w:t>
      </w:r>
      <w:r w:rsidR="00664846" w:rsidRPr="00BC30A7">
        <w:rPr>
          <w:rFonts w:ascii="Times New Roman" w:hAnsi="Times New Roman"/>
          <w:szCs w:val="28"/>
          <w:lang w:val="vi-VN"/>
        </w:rPr>
        <w:t xml:space="preserve"> [NganHang]</w:t>
      </w:r>
    </w:p>
    <w:p w:rsidR="00FB7365" w:rsidRPr="00605660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Trình độ đào tạo:</w:t>
      </w:r>
      <w:r w:rsidR="00D41022" w:rsidRPr="00BC30A7">
        <w:rPr>
          <w:rFonts w:ascii="Times New Roman" w:hAnsi="Times New Roman"/>
          <w:lang w:val="vi-VN"/>
        </w:rPr>
        <w:t xml:space="preserve"> </w:t>
      </w:r>
      <w:r w:rsidR="00157849" w:rsidRPr="00605660">
        <w:rPr>
          <w:rFonts w:ascii="Times New Roman" w:hAnsi="Times New Roman"/>
          <w:lang w:val="vi-VN"/>
        </w:rPr>
        <w:t>[TrinhDoDaoTao]</w:t>
      </w:r>
    </w:p>
    <w:p w:rsidR="00FB7365" w:rsidRPr="009745C5" w:rsidRDefault="00FB7365" w:rsidP="00AD4F4E">
      <w:pPr>
        <w:ind w:firstLine="567"/>
        <w:rPr>
          <w:rFonts w:ascii="Times New Roman" w:hAnsi="Times New Roman"/>
          <w:lang w:val="vi-VN"/>
        </w:rPr>
      </w:pPr>
      <w:r w:rsidRPr="00BC30A7">
        <w:rPr>
          <w:rFonts w:ascii="Times New Roman" w:hAnsi="Times New Roman"/>
          <w:lang w:val="vi-VN"/>
        </w:rPr>
        <w:t>Ngành nghề đào tạo:</w:t>
      </w:r>
      <w:r w:rsidR="00605660">
        <w:rPr>
          <w:rFonts w:ascii="Times New Roman" w:hAnsi="Times New Roman"/>
          <w:lang w:val="vi-VN"/>
        </w:rPr>
        <w:t xml:space="preserve"> </w:t>
      </w:r>
      <w:r w:rsidR="00605660" w:rsidRPr="009745C5">
        <w:rPr>
          <w:rFonts w:ascii="Times New Roman" w:hAnsi="Times New Roman"/>
          <w:lang w:val="vi-VN"/>
        </w:rPr>
        <w:t>[NganhNgheDaoTao]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Nơi thường trú (1):</w:t>
      </w:r>
      <w:r w:rsidR="00017575" w:rsidRPr="00BC30A7">
        <w:rPr>
          <w:rFonts w:ascii="Times New Roman" w:hAnsi="Times New Roman"/>
          <w:szCs w:val="28"/>
          <w:lang w:val="vi-VN"/>
        </w:rPr>
        <w:t xml:space="preserve"> [DiaChiThuongTru]</w:t>
      </w:r>
    </w:p>
    <w:p w:rsidR="00195D98" w:rsidRPr="00BC30A7" w:rsidRDefault="00195D98" w:rsidP="00195D98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Chỗ ở hiện nay (2):</w:t>
      </w:r>
      <w:r w:rsidR="00D2188E" w:rsidRPr="00BC30A7">
        <w:rPr>
          <w:rFonts w:ascii="Times New Roman" w:hAnsi="Times New Roman"/>
          <w:szCs w:val="28"/>
          <w:lang w:val="vi-VN"/>
        </w:rPr>
        <w:t xml:space="preserve"> [DiaChiHienTai]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 xml:space="preserve">Ngày </w:t>
      </w:r>
      <w:r w:rsidR="00BC4C13" w:rsidRPr="00BC30A7">
        <w:rPr>
          <w:rFonts w:ascii="Times New Roman" w:hAnsi="Times New Roman"/>
          <w:szCs w:val="28"/>
          <w:lang w:val="vi-VN"/>
        </w:rPr>
        <w:t>[NgayNghiViec]</w:t>
      </w:r>
      <w:r w:rsidRPr="00BC30A7">
        <w:rPr>
          <w:rFonts w:ascii="Times New Roman" w:hAnsi="Times New Roman"/>
          <w:szCs w:val="28"/>
          <w:lang w:val="vi-VN"/>
        </w:rPr>
        <w:t xml:space="preserve">, tôi đã chấm dứt hợp đồng lao động/hợp đồng làm việc với </w:t>
      </w:r>
      <w:r w:rsidRPr="00BC30A7">
        <w:rPr>
          <w:rFonts w:ascii="Times New Roman" w:hAnsi="Times New Roman"/>
          <w:i/>
          <w:szCs w:val="28"/>
          <w:lang w:val="vi-VN"/>
        </w:rPr>
        <w:t>(tên đơn vị)</w:t>
      </w:r>
      <w:r w:rsidR="005C4C7F" w:rsidRPr="00BC30A7">
        <w:rPr>
          <w:rFonts w:ascii="Times New Roman" w:hAnsi="Times New Roman"/>
          <w:szCs w:val="28"/>
          <w:lang w:val="vi-VN"/>
        </w:rPr>
        <w:t xml:space="preserve"> [TenDN]</w:t>
      </w:r>
    </w:p>
    <w:p w:rsidR="00195D98" w:rsidRPr="00BC30A7" w:rsidRDefault="00195D98" w:rsidP="00195D98">
      <w:pPr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tại địa chỉ:</w:t>
      </w:r>
      <w:r w:rsidR="005C4C7F" w:rsidRPr="00BC30A7">
        <w:rPr>
          <w:rFonts w:ascii="Times New Roman" w:hAnsi="Times New Roman"/>
          <w:szCs w:val="28"/>
          <w:lang w:val="vi-VN"/>
        </w:rPr>
        <w:t>[DiaChiDoanhNghiep]</w:t>
      </w:r>
    </w:p>
    <w:p w:rsidR="0006128B" w:rsidRPr="00BC30A7" w:rsidRDefault="0006128B" w:rsidP="00B565B3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Lý do chấm dứt hợp đồng lao động/hợp đồng làm việc:</w:t>
      </w:r>
      <w:r w:rsidR="00426D64" w:rsidRPr="00BC30A7">
        <w:rPr>
          <w:rFonts w:ascii="Times New Roman" w:hAnsi="Times New Roman"/>
          <w:lang w:val="vi-VN"/>
        </w:rPr>
        <w:t xml:space="preserve"> [LyDoChamDutHD]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Loại hợp đồng lao động/hợp đồng làm việc:</w:t>
      </w:r>
      <w:r w:rsidR="00FD2D56" w:rsidRPr="00BC30A7">
        <w:rPr>
          <w:rFonts w:ascii="Times New Roman" w:hAnsi="Times New Roman"/>
          <w:szCs w:val="28"/>
          <w:lang w:val="vi-VN"/>
        </w:rPr>
        <w:t xml:space="preserve"> [LoaiHopDong]</w:t>
      </w:r>
    </w:p>
    <w:p w:rsidR="00195D98" w:rsidRPr="00BC30A7" w:rsidRDefault="00195D98" w:rsidP="00195D98">
      <w:pPr>
        <w:ind w:firstLine="567"/>
        <w:jc w:val="both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szCs w:val="28"/>
          <w:lang w:val="vi-VN"/>
        </w:rPr>
        <w:t>Số tháng đ</w:t>
      </w:r>
      <w:r w:rsidR="00943D11" w:rsidRPr="00BC30A7">
        <w:rPr>
          <w:rFonts w:ascii="Times New Roman" w:hAnsi="Times New Roman"/>
          <w:szCs w:val="28"/>
          <w:lang w:val="vi-VN"/>
        </w:rPr>
        <w:t xml:space="preserve">óng bảo hiểm thất nghiệp [SoThangDongBHTN] </w:t>
      </w:r>
      <w:r w:rsidRPr="00BC30A7">
        <w:rPr>
          <w:rFonts w:ascii="Times New Roman" w:hAnsi="Times New Roman"/>
          <w:szCs w:val="28"/>
          <w:lang w:val="vi-VN"/>
        </w:rPr>
        <w:t>tháng.</w:t>
      </w:r>
    </w:p>
    <w:p w:rsidR="00195D98" w:rsidRPr="00BC30A7" w:rsidRDefault="0040255B" w:rsidP="0040255B">
      <w:pPr>
        <w:ind w:firstLine="567"/>
        <w:rPr>
          <w:rFonts w:ascii="Times New Roman" w:hAnsi="Times New Roman"/>
          <w:szCs w:val="28"/>
          <w:lang w:val="vi-VN"/>
        </w:rPr>
      </w:pPr>
      <w:r w:rsidRPr="00BC30A7">
        <w:rPr>
          <w:rFonts w:ascii="Times New Roman" w:hAnsi="Times New Roman"/>
          <w:lang w:val="vi-VN"/>
        </w:rPr>
        <w:t>Nơi đề nghị nhận trợ cấp thất nghiệp (BHXH quận/huyện hoặc qua thẻ ATM)</w:t>
      </w:r>
      <w:r w:rsidR="00D3732F" w:rsidRPr="00BC30A7">
        <w:rPr>
          <w:rFonts w:ascii="Times New Roman" w:hAnsi="Times New Roman"/>
          <w:szCs w:val="28"/>
          <w:lang w:val="vi-VN"/>
        </w:rPr>
        <w:t>: [NoiNhanTCTN]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Kèm theo Đề nghị này là (3)</w:t>
      </w:r>
      <w:r w:rsidR="00D3732F"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[Giaytokemtheo]</w:t>
      </w:r>
      <w:r w:rsidRPr="00BC30A7">
        <w:rPr>
          <w:rFonts w:ascii="Times New Roman" w:hAnsi="Times New Roman"/>
          <w:b w:val="0"/>
          <w:sz w:val="28"/>
          <w:szCs w:val="28"/>
          <w:lang w:val="vi-VN"/>
        </w:rPr>
        <w:t xml:space="preserve"> và Sổ bảo hiểm xã hội của tôi. Đề nghị quý Trung tâm xem xét, giải quyết hưởng trợ cấp thất nghiệp cho tôi theo đúng quy định.</w:t>
      </w:r>
    </w:p>
    <w:p w:rsidR="00195D98" w:rsidRPr="00BC30A7" w:rsidRDefault="00195D98" w:rsidP="00195D98">
      <w:pPr>
        <w:pStyle w:val="BodyText"/>
        <w:ind w:firstLine="562"/>
        <w:jc w:val="both"/>
        <w:rPr>
          <w:rFonts w:ascii="Times New Roman" w:hAnsi="Times New Roman"/>
          <w:b w:val="0"/>
          <w:sz w:val="28"/>
          <w:szCs w:val="28"/>
          <w:lang w:val="vi-VN"/>
        </w:rPr>
      </w:pPr>
      <w:r w:rsidRPr="00BC30A7">
        <w:rPr>
          <w:rFonts w:ascii="Times New Roman" w:hAnsi="Times New Roman"/>
          <w:b w:val="0"/>
          <w:sz w:val="28"/>
          <w:szCs w:val="28"/>
          <w:lang w:val="vi-VN"/>
        </w:rPr>
        <w:t>Tôi cam đoan nội dung ghi trên là hoàn toàn đúng sự thật, nếu sai tôi sẽ chịu trách nhiệm trước pháp luật./.</w:t>
      </w:r>
    </w:p>
    <w:tbl>
      <w:tblPr>
        <w:tblW w:w="10455" w:type="dxa"/>
        <w:tblInd w:w="-432" w:type="dxa"/>
        <w:tblLook w:val="0000" w:firstRow="0" w:lastRow="0" w:firstColumn="0" w:lastColumn="0" w:noHBand="0" w:noVBand="0"/>
      </w:tblPr>
      <w:tblGrid>
        <w:gridCol w:w="5139"/>
        <w:gridCol w:w="5316"/>
      </w:tblGrid>
      <w:tr w:rsidR="00195D98" w:rsidRPr="00BC30A7" w:rsidTr="00984130">
        <w:trPr>
          <w:trHeight w:val="1029"/>
        </w:trPr>
        <w:tc>
          <w:tcPr>
            <w:tcW w:w="5139" w:type="dxa"/>
          </w:tcPr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ab/>
            </w:r>
          </w:p>
          <w:p w:rsidR="00195D98" w:rsidRPr="00BC30A7" w:rsidRDefault="00195D98" w:rsidP="00984130">
            <w:pPr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  <w:p w:rsidR="00195D98" w:rsidRPr="00BC30A7" w:rsidRDefault="00195D98" w:rsidP="00984130">
            <w:pPr>
              <w:tabs>
                <w:tab w:val="left" w:pos="687"/>
                <w:tab w:val="left" w:pos="3776"/>
              </w:tabs>
              <w:rPr>
                <w:rFonts w:ascii="Times New Roman" w:hAnsi="Times New Roman"/>
                <w:szCs w:val="28"/>
                <w:lang w:val="vi-VN"/>
              </w:rPr>
            </w:pPr>
          </w:p>
        </w:tc>
        <w:tc>
          <w:tcPr>
            <w:tcW w:w="5316" w:type="dxa"/>
          </w:tcPr>
          <w:p w:rsidR="00195D98" w:rsidRPr="00BC30A7" w:rsidRDefault="00195D98" w:rsidP="00984130">
            <w:pPr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szCs w:val="28"/>
                <w:lang w:val="vi-VN"/>
              </w:rPr>
              <w:t xml:space="preserve"> </w:t>
            </w:r>
            <w:r w:rsidR="00477722">
              <w:rPr>
                <w:rFonts w:ascii="Times New Roman" w:hAnsi="Times New Roman"/>
                <w:i/>
                <w:szCs w:val="28"/>
                <w:lang w:val="vi-VN"/>
              </w:rPr>
              <w:t>Nghệ An</w:t>
            </w: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, </w:t>
            </w:r>
            <w:r w:rsidR="00CC60EA"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>[NgayNopHS]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b/>
                <w:b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bCs/>
                <w:szCs w:val="28"/>
                <w:lang w:val="vi-VN"/>
              </w:rPr>
              <w:t xml:space="preserve"> Người đề nghị</w:t>
            </w:r>
          </w:p>
          <w:p w:rsidR="00195D98" w:rsidRPr="00BC30A7" w:rsidRDefault="00195D98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i/>
                <w:iCs/>
                <w:szCs w:val="28"/>
                <w:lang w:val="vi-VN"/>
              </w:rPr>
              <w:t xml:space="preserve">  (Ký, ghi rõ họ tên)</w:t>
            </w: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i/>
                <w:iCs/>
                <w:szCs w:val="28"/>
                <w:lang w:val="vi-VN"/>
              </w:rPr>
            </w:pPr>
          </w:p>
          <w:p w:rsidR="00CC60EA" w:rsidRPr="00BC30A7" w:rsidRDefault="00CC60EA" w:rsidP="00984130">
            <w:pPr>
              <w:jc w:val="center"/>
              <w:rPr>
                <w:rFonts w:ascii="Times New Roman" w:hAnsi="Times New Roman"/>
                <w:b/>
                <w:iCs/>
                <w:szCs w:val="28"/>
                <w:lang w:val="vi-VN"/>
              </w:rPr>
            </w:pPr>
            <w:r w:rsidRPr="00BC30A7">
              <w:rPr>
                <w:rFonts w:ascii="Times New Roman" w:hAnsi="Times New Roman"/>
                <w:b/>
                <w:iCs/>
                <w:szCs w:val="28"/>
                <w:lang w:val="vi-VN"/>
              </w:rPr>
              <w:t>[TenLD]</w:t>
            </w:r>
          </w:p>
        </w:tc>
      </w:tr>
    </w:tbl>
    <w:p w:rsidR="00195D98" w:rsidRPr="00BC30A7" w:rsidRDefault="00195D98" w:rsidP="00195D98">
      <w:pPr>
        <w:spacing w:before="120" w:after="120" w:line="340" w:lineRule="exact"/>
        <w:ind w:firstLine="720"/>
        <w:jc w:val="both"/>
        <w:rPr>
          <w:rFonts w:ascii="Times New Roman" w:hAnsi="Times New Roman"/>
          <w:b/>
          <w:i/>
          <w:szCs w:val="28"/>
          <w:lang w:val="vi-VN"/>
        </w:rPr>
      </w:pPr>
      <w:r w:rsidRPr="00BC30A7">
        <w:rPr>
          <w:rFonts w:ascii="Times New Roman" w:hAnsi="Times New Roman"/>
          <w:b/>
          <w:i/>
          <w:szCs w:val="28"/>
          <w:lang w:val="vi-VN"/>
        </w:rPr>
        <w:t xml:space="preserve">Ghi chú: </w:t>
      </w:r>
    </w:p>
    <w:p w:rsidR="00195D98" w:rsidRPr="00BC30A7" w:rsidRDefault="00195D98" w:rsidP="00195D98">
      <w:pPr>
        <w:ind w:firstLine="720"/>
        <w:jc w:val="both"/>
        <w:rPr>
          <w:rFonts w:ascii="Times New Roman" w:hAnsi="Times New Roman"/>
          <w:i/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lastRenderedPageBreak/>
        <w:t>(1, 2) Ghi rõ số nhà, đường phố, tổ, thôn, xóm, làng, ấp, bản, buôn, phum, sóc.</w:t>
      </w:r>
    </w:p>
    <w:p w:rsidR="00C00997" w:rsidRPr="00BC30A7" w:rsidRDefault="00195D98" w:rsidP="00195D98">
      <w:pPr>
        <w:rPr>
          <w:szCs w:val="28"/>
          <w:lang w:val="vi-VN"/>
        </w:rPr>
      </w:pPr>
      <w:r w:rsidRPr="00BC30A7">
        <w:rPr>
          <w:rFonts w:ascii="Times New Roman" w:hAnsi="Times New Roman"/>
          <w:i/>
          <w:szCs w:val="28"/>
          <w:lang w:val="vi-VN"/>
        </w:rPr>
        <w:t>(3) Bản chính hoặc bản sao có chứng thực của một trong các giấy tờ sau đây: Hợp đồng lao động hoặc hợp đồng làm việc đã hết hạn hoặc đã hoàn thành công việc theo hợp đồng lao động; Quyết định thôi việc; Quyết định sa thải; Quyết định kỷ luật buộc thôi việc; Thông báo hoặc thỏa thuận chấm dứt hợp đồng lao động hoặc hợp đồng làm việc.</w:t>
      </w:r>
    </w:p>
    <w:sectPr w:rsidR="00C00997" w:rsidRPr="00BC30A7">
      <w:footerReference w:type="firs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076BB" w:rsidRDefault="005076BB">
      <w:r>
        <w:separator/>
      </w:r>
    </w:p>
  </w:endnote>
  <w:endnote w:type="continuationSeparator" w:id="0">
    <w:p w:rsidR="005076BB" w:rsidRDefault="00507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3792" w:rsidRDefault="00063792">
    <w:pPr>
      <w:pStyle w:val="Footer"/>
      <w:jc w:val="right"/>
      <w:rPr>
        <w:ins w:id="1" w:author="Thien Tu" w:date="2015-05-04T14:57:00Z"/>
      </w:rPr>
    </w:pPr>
    <w:ins w:id="2" w:author="Thien Tu" w:date="2015-05-04T14:57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C00997">
      <w:rPr>
        <w:noProof/>
      </w:rPr>
      <w:t>1</w:t>
    </w:r>
    <w:ins w:id="3" w:author="Thien Tu" w:date="2015-05-04T14:57:00Z">
      <w:r>
        <w:fldChar w:fldCharType="end"/>
      </w:r>
    </w:ins>
  </w:p>
  <w:p w:rsidR="00063792" w:rsidRDefault="0006379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076BB" w:rsidRDefault="005076BB">
      <w:r>
        <w:separator/>
      </w:r>
    </w:p>
  </w:footnote>
  <w:footnote w:type="continuationSeparator" w:id="0">
    <w:p w:rsidR="005076BB" w:rsidRDefault="005076B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AF1"/>
    <w:rsid w:val="00017575"/>
    <w:rsid w:val="00043554"/>
    <w:rsid w:val="0006128B"/>
    <w:rsid w:val="00063792"/>
    <w:rsid w:val="00157849"/>
    <w:rsid w:val="0017151F"/>
    <w:rsid w:val="00194ECA"/>
    <w:rsid w:val="00195D98"/>
    <w:rsid w:val="001E7D5B"/>
    <w:rsid w:val="00227FFD"/>
    <w:rsid w:val="00230967"/>
    <w:rsid w:val="002B3AF1"/>
    <w:rsid w:val="002D3007"/>
    <w:rsid w:val="002D3487"/>
    <w:rsid w:val="00305DAE"/>
    <w:rsid w:val="00356DC8"/>
    <w:rsid w:val="003F7DC6"/>
    <w:rsid w:val="0040255B"/>
    <w:rsid w:val="00426D64"/>
    <w:rsid w:val="00466827"/>
    <w:rsid w:val="00477722"/>
    <w:rsid w:val="004E41ED"/>
    <w:rsid w:val="005076BB"/>
    <w:rsid w:val="005C4C7F"/>
    <w:rsid w:val="005E6889"/>
    <w:rsid w:val="00605660"/>
    <w:rsid w:val="00635767"/>
    <w:rsid w:val="00664846"/>
    <w:rsid w:val="00684EE5"/>
    <w:rsid w:val="007441D4"/>
    <w:rsid w:val="007F09CB"/>
    <w:rsid w:val="008362EE"/>
    <w:rsid w:val="0085686C"/>
    <w:rsid w:val="008B5A63"/>
    <w:rsid w:val="00943D11"/>
    <w:rsid w:val="009745C5"/>
    <w:rsid w:val="00984130"/>
    <w:rsid w:val="009F1F94"/>
    <w:rsid w:val="009F3D96"/>
    <w:rsid w:val="00AD4076"/>
    <w:rsid w:val="00AD4F4E"/>
    <w:rsid w:val="00AD551E"/>
    <w:rsid w:val="00B136E1"/>
    <w:rsid w:val="00B565B3"/>
    <w:rsid w:val="00B65973"/>
    <w:rsid w:val="00BC30A7"/>
    <w:rsid w:val="00BC4C13"/>
    <w:rsid w:val="00BE652E"/>
    <w:rsid w:val="00C00997"/>
    <w:rsid w:val="00C478A7"/>
    <w:rsid w:val="00CA3731"/>
    <w:rsid w:val="00CC60EA"/>
    <w:rsid w:val="00D2188E"/>
    <w:rsid w:val="00D3732F"/>
    <w:rsid w:val="00D41022"/>
    <w:rsid w:val="00D6274E"/>
    <w:rsid w:val="00D86DD1"/>
    <w:rsid w:val="00E0454D"/>
    <w:rsid w:val="00E61300"/>
    <w:rsid w:val="00E85F8A"/>
    <w:rsid w:val="00F34E73"/>
    <w:rsid w:val="00FB7365"/>
    <w:rsid w:val="00FC7D25"/>
    <w:rsid w:val="00FD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3792"/>
    <w:rPr>
      <w:rFonts w:ascii=".VnTime" w:eastAsia="Times New Roman" w:hAnsi=".VnTime"/>
      <w:sz w:val="2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63792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063792"/>
    <w:rPr>
      <w:rFonts w:ascii=".VnTime" w:eastAsia="Times New Roman" w:hAnsi=".VnTime" w:cs="Times New Roman"/>
      <w:sz w:val="28"/>
      <w:szCs w:val="20"/>
    </w:rPr>
  </w:style>
  <w:style w:type="paragraph" w:styleId="Header">
    <w:name w:val="header"/>
    <w:basedOn w:val="Normal"/>
    <w:link w:val="HeaderChar"/>
    <w:uiPriority w:val="99"/>
    <w:unhideWhenUsed/>
    <w:rsid w:val="00CA3731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CA3731"/>
    <w:rPr>
      <w:rFonts w:ascii=".VnTime" w:eastAsia="Times New Roman" w:hAnsi=".VnTime"/>
      <w:sz w:val="28"/>
    </w:rPr>
  </w:style>
  <w:style w:type="paragraph" w:styleId="BodyText">
    <w:name w:val="Body Text"/>
    <w:basedOn w:val="Normal"/>
    <w:link w:val="BodyTextChar"/>
    <w:rsid w:val="00195D98"/>
    <w:rPr>
      <w:rFonts w:ascii=".VnTimeH" w:hAnsi=".VnTimeH"/>
      <w:b/>
      <w:sz w:val="24"/>
      <w:lang w:val="x-none" w:eastAsia="x-none"/>
    </w:rPr>
  </w:style>
  <w:style w:type="character" w:customStyle="1" w:styleId="BodyTextChar">
    <w:name w:val="Body Text Char"/>
    <w:link w:val="BodyText"/>
    <w:rsid w:val="00195D98"/>
    <w:rPr>
      <w:rFonts w:ascii=".VnTimeH" w:eastAsia="Times New Roman" w:hAnsi=".VnTimeH"/>
      <w:b/>
      <w:sz w:val="24"/>
    </w:rPr>
  </w:style>
  <w:style w:type="paragraph" w:styleId="BodyText3">
    <w:name w:val="Body Text 3"/>
    <w:basedOn w:val="Normal"/>
    <w:link w:val="BodyText3Char"/>
    <w:rsid w:val="00195D98"/>
    <w:pPr>
      <w:spacing w:after="120"/>
    </w:pPr>
    <w:rPr>
      <w:sz w:val="16"/>
      <w:szCs w:val="16"/>
      <w:lang w:val="x-none" w:eastAsia="x-none"/>
    </w:rPr>
  </w:style>
  <w:style w:type="character" w:customStyle="1" w:styleId="BodyText3Char">
    <w:name w:val="Body Text 3 Char"/>
    <w:link w:val="BodyText3"/>
    <w:rsid w:val="00195D98"/>
    <w:rPr>
      <w:rFonts w:ascii=".VnTime" w:eastAsia="Times New Roman" w:hAnsi=".VnTime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2017-05-30T09:32:00Z</dcterms:created>
  <dcterms:modified xsi:type="dcterms:W3CDTF">2017-06-08T08:18:00Z</dcterms:modified>
</cp:coreProperties>
</file>
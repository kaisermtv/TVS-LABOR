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57" w:type="dxa"/>
        <w:tblInd w:w="-34" w:type="dxa"/>
        <w:tblLayout w:type="fixed"/>
        <w:tblLook w:val="0000"/>
      </w:tblPr>
      <w:tblGrid>
        <w:gridCol w:w="5785"/>
        <w:gridCol w:w="5272"/>
      </w:tblGrid>
      <w:tr w:rsidR="002E3AE2" w:rsidRPr="0083323F" w:rsidTr="00367B55">
        <w:trPr>
          <w:trHeight w:val="1418"/>
        </w:trPr>
        <w:tc>
          <w:tcPr>
            <w:tcW w:w="5785" w:type="dxa"/>
          </w:tcPr>
          <w:p w:rsidR="002E3AE2" w:rsidRPr="00367B55" w:rsidRDefault="002E3AE2" w:rsidP="00A44B0E">
            <w:pPr>
              <w:pStyle w:val="Heading2"/>
              <w:rPr>
                <w:rFonts w:ascii="Times New Roman" w:hAnsi="Times New Roman"/>
                <w:bCs/>
                <w:sz w:val="24"/>
                <w:szCs w:val="24"/>
                <w:lang w:val="vi-VN"/>
              </w:rPr>
            </w:pPr>
          </w:p>
          <w:p w:rsidR="002E3AE2" w:rsidRPr="00367B55" w:rsidRDefault="002E3AE2" w:rsidP="00A44B0E">
            <w:pPr>
              <w:pStyle w:val="Heading2"/>
              <w:rPr>
                <w:rFonts w:ascii="Times New Roman" w:hAnsi="Times New Roman"/>
                <w:bCs/>
                <w:sz w:val="24"/>
                <w:szCs w:val="24"/>
                <w:lang w:val="vi-VN"/>
              </w:rPr>
            </w:pPr>
            <w:r w:rsidRPr="00367B55">
              <w:rPr>
                <w:rFonts w:ascii="Times New Roman" w:hAnsi="Times New Roman"/>
                <w:bCs/>
                <w:sz w:val="24"/>
                <w:szCs w:val="24"/>
                <w:lang w:val="vi-VN"/>
              </w:rPr>
              <w:t xml:space="preserve">ỦY BAN NHÂN DÂN </w:t>
            </w:r>
            <w:r w:rsidR="00A44B0E" w:rsidRPr="00367B55">
              <w:rPr>
                <w:rFonts w:ascii="Times New Roman" w:hAnsi="Times New Roman"/>
                <w:bCs/>
                <w:sz w:val="24"/>
                <w:szCs w:val="24"/>
                <w:lang w:val="vi-VN"/>
              </w:rPr>
              <w:t>TỈNH NGHỆ AN</w:t>
            </w:r>
          </w:p>
          <w:p w:rsidR="002E3AE2" w:rsidRPr="00367B55" w:rsidRDefault="00D56732" w:rsidP="00367B55">
            <w:pPr>
              <w:pStyle w:val="Heading2"/>
              <w:spacing w:line="360" w:lineRule="auto"/>
              <w:rPr>
                <w:rFonts w:ascii="Times New Roman" w:hAnsi="Times New Roman"/>
                <w:sz w:val="24"/>
                <w:szCs w:val="24"/>
                <w:lang w:val="vi-VN"/>
              </w:rPr>
            </w:pPr>
            <w:r w:rsidRPr="00D56732">
              <w:rPr>
                <w:rFonts w:ascii="Times New Roman" w:hAnsi="Times New Roman"/>
                <w:noProof/>
                <w:sz w:val="24"/>
                <w:szCs w:val="24"/>
                <w:lang w:val="vi-VN" w:eastAsia="vi-VN"/>
              </w:rPr>
              <w:pict>
                <v:line id="Line 12" o:spid="_x0000_s1030" style="position:absolute;left:0;text-align:left;flip:y;z-index:251658752;visibility:visible;mso-wrap-distance-top:-1e-4mm;mso-wrap-distance-bottom:-1e-4mm" from="64.95pt,15.2pt" to="208.1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Jm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"/>
              </w:pict>
            </w:r>
            <w:r w:rsidR="002E3AE2" w:rsidRPr="00367B55">
              <w:rPr>
                <w:rFonts w:ascii="Times New Roman" w:hAnsi="Times New Roman"/>
                <w:b/>
                <w:spacing w:val="-10"/>
                <w:sz w:val="24"/>
                <w:szCs w:val="24"/>
                <w:lang w:val="vi-VN"/>
              </w:rPr>
              <w:t>SỞ LAO ĐỘNG-THƯƠNG BINH</w:t>
            </w:r>
            <w:r w:rsidR="00243C04" w:rsidRPr="00367B55">
              <w:rPr>
                <w:rFonts w:ascii="Times New Roman" w:hAnsi="Times New Roman"/>
                <w:b/>
                <w:spacing w:val="-10"/>
                <w:sz w:val="24"/>
                <w:szCs w:val="24"/>
                <w:lang w:val="vi-VN"/>
              </w:rPr>
              <w:t xml:space="preserve"> </w:t>
            </w:r>
            <w:r w:rsidR="002E3AE2" w:rsidRPr="00367B55">
              <w:rPr>
                <w:rFonts w:ascii="Times New Roman" w:hAnsi="Times New Roman"/>
                <w:b/>
                <w:spacing w:val="-10"/>
                <w:sz w:val="24"/>
                <w:szCs w:val="24"/>
                <w:lang w:val="vi-VN"/>
              </w:rPr>
              <w:t>VÀ XÃ HỘI</w:t>
            </w:r>
          </w:p>
          <w:p w:rsidR="002E3AE2" w:rsidRPr="00CF61E9" w:rsidRDefault="002E3AE2" w:rsidP="00367B55">
            <w:pPr>
              <w:spacing w:line="360" w:lineRule="auto"/>
              <w:jc w:val="center"/>
              <w:rPr>
                <w:rFonts w:ascii="Times New Roman" w:hAnsi="Times New Roman"/>
                <w:sz w:val="24"/>
                <w:szCs w:val="24"/>
              </w:rPr>
            </w:pPr>
            <w:r w:rsidRPr="00367B55">
              <w:rPr>
                <w:rFonts w:ascii="Times New Roman" w:hAnsi="Times New Roman"/>
                <w:sz w:val="24"/>
                <w:szCs w:val="24"/>
                <w:lang w:val="vi-VN"/>
              </w:rPr>
              <w:t xml:space="preserve">Số: </w:t>
            </w:r>
            <w:r w:rsidR="000079BB">
              <w:rPr>
                <w:rFonts w:ascii="Times New Roman" w:hAnsi="Times New Roman"/>
                <w:sz w:val="24"/>
                <w:szCs w:val="24"/>
              </w:rPr>
              <w:t>[SoQD]</w:t>
            </w:r>
          </w:p>
          <w:p w:rsidR="002E3AE2" w:rsidRPr="00367B55" w:rsidRDefault="002E3AE2" w:rsidP="00A44B0E">
            <w:pPr>
              <w:jc w:val="center"/>
              <w:rPr>
                <w:rFonts w:ascii="Times New Roman" w:hAnsi="Times New Roman"/>
                <w:sz w:val="24"/>
                <w:szCs w:val="24"/>
                <w:lang w:val="vi-VN"/>
              </w:rPr>
            </w:pPr>
          </w:p>
        </w:tc>
        <w:tc>
          <w:tcPr>
            <w:tcW w:w="5272" w:type="dxa"/>
          </w:tcPr>
          <w:p w:rsidR="002E3AE2" w:rsidRPr="00367B55" w:rsidRDefault="002E3AE2" w:rsidP="00A44B0E">
            <w:pPr>
              <w:pStyle w:val="BodyText3"/>
              <w:tabs>
                <w:tab w:val="center" w:pos="2547"/>
              </w:tabs>
              <w:spacing w:after="0"/>
              <w:jc w:val="center"/>
              <w:rPr>
                <w:rFonts w:ascii="Times New Roman" w:hAnsi="Times New Roman"/>
                <w:b/>
                <w:sz w:val="24"/>
                <w:szCs w:val="24"/>
                <w:lang w:val="vi-VN"/>
              </w:rPr>
            </w:pPr>
          </w:p>
          <w:p w:rsidR="002E3AE2" w:rsidRPr="00367B55" w:rsidRDefault="002E3AE2" w:rsidP="00A44B0E">
            <w:pPr>
              <w:pStyle w:val="BodyText3"/>
              <w:tabs>
                <w:tab w:val="center" w:pos="2547"/>
              </w:tabs>
              <w:spacing w:after="0"/>
              <w:jc w:val="center"/>
              <w:rPr>
                <w:rFonts w:ascii="Times New Roman" w:hAnsi="Times New Roman"/>
                <w:b/>
                <w:sz w:val="24"/>
                <w:szCs w:val="24"/>
                <w:lang w:val="vi-VN"/>
              </w:rPr>
            </w:pPr>
            <w:r w:rsidRPr="00367B55">
              <w:rPr>
                <w:rFonts w:ascii="Times New Roman" w:hAnsi="Times New Roman"/>
                <w:b/>
                <w:sz w:val="24"/>
                <w:szCs w:val="24"/>
                <w:lang w:val="vi-VN"/>
              </w:rPr>
              <w:t>CỘNG HÒA XÃ HỘI CHỦ NGHĨA VIỆT NAM</w:t>
            </w:r>
          </w:p>
          <w:p w:rsidR="002E3AE2" w:rsidRPr="00367B55" w:rsidRDefault="00D56732" w:rsidP="00367B55">
            <w:pPr>
              <w:spacing w:line="360" w:lineRule="auto"/>
              <w:jc w:val="center"/>
              <w:rPr>
                <w:rFonts w:ascii="Times New Roman" w:hAnsi="Times New Roman"/>
                <w:b/>
                <w:sz w:val="24"/>
                <w:szCs w:val="24"/>
                <w:lang w:val="vi-VN"/>
              </w:rPr>
            </w:pPr>
            <w:r w:rsidRPr="00D56732">
              <w:rPr>
                <w:rFonts w:ascii="Times New Roman" w:hAnsi="Times New Roman"/>
                <w:noProof/>
                <w:sz w:val="24"/>
                <w:szCs w:val="24"/>
                <w:lang w:val="vi-VN" w:eastAsia="vi-VN"/>
              </w:rPr>
              <w:pict>
                <v:line id="Line 11" o:spid="_x0000_s1029" style="position:absolute;left:0;text-align:left;z-index:251657728;visibility:visible;mso-wrap-distance-top:-1e-4mm;mso-wrap-distance-bottom:-1e-4mm" from="53.15pt,14.2pt" to="19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"/>
              </w:pict>
            </w:r>
            <w:r w:rsidR="002E3AE2" w:rsidRPr="00367B55">
              <w:rPr>
                <w:rFonts w:ascii="Times New Roman" w:hAnsi="Times New Roman"/>
                <w:b/>
                <w:sz w:val="24"/>
                <w:szCs w:val="24"/>
                <w:lang w:val="vi-VN"/>
              </w:rPr>
              <w:t>Độc lập - Tự do - Hạnh phúc</w:t>
            </w:r>
          </w:p>
          <w:p w:rsidR="002E3AE2" w:rsidRPr="00367B55" w:rsidRDefault="00A44B0E" w:rsidP="00367B55">
            <w:pPr>
              <w:spacing w:line="360" w:lineRule="auto"/>
              <w:jc w:val="right"/>
              <w:rPr>
                <w:rFonts w:ascii="Times New Roman" w:hAnsi="Times New Roman"/>
                <w:i/>
                <w:iCs/>
                <w:sz w:val="24"/>
                <w:szCs w:val="24"/>
                <w:lang w:val="vi-VN"/>
              </w:rPr>
            </w:pPr>
            <w:r w:rsidRPr="00367B55">
              <w:rPr>
                <w:rFonts w:ascii="Times New Roman" w:hAnsi="Times New Roman"/>
                <w:i/>
                <w:iCs/>
                <w:sz w:val="24"/>
                <w:szCs w:val="24"/>
                <w:lang w:val="vi-VN"/>
              </w:rPr>
              <w:t>Nghệ An</w:t>
            </w:r>
            <w:r w:rsidR="0058315F" w:rsidRPr="00367B55">
              <w:rPr>
                <w:rFonts w:ascii="Times New Roman" w:hAnsi="Times New Roman"/>
                <w:i/>
                <w:iCs/>
                <w:sz w:val="24"/>
                <w:szCs w:val="24"/>
                <w:lang w:val="vi-VN"/>
              </w:rPr>
              <w:t>, [NgayKy]</w:t>
            </w:r>
          </w:p>
          <w:p w:rsidR="002E3AE2" w:rsidRPr="00367B55" w:rsidRDefault="002E3AE2" w:rsidP="00A44B0E">
            <w:pPr>
              <w:jc w:val="center"/>
              <w:rPr>
                <w:rFonts w:ascii="Times New Roman" w:hAnsi="Times New Roman"/>
                <w:sz w:val="24"/>
                <w:szCs w:val="24"/>
                <w:lang w:val="vi-VN"/>
              </w:rPr>
            </w:pPr>
          </w:p>
        </w:tc>
      </w:tr>
    </w:tbl>
    <w:p w:rsidR="002E3AE2" w:rsidRPr="00367B55" w:rsidRDefault="002E3AE2" w:rsidP="00A44B0E">
      <w:pPr>
        <w:pStyle w:val="Heading1"/>
        <w:rPr>
          <w:rFonts w:ascii="Times New Roman" w:hAnsi="Times New Roman"/>
          <w:sz w:val="30"/>
          <w:szCs w:val="30"/>
          <w:lang w:val="vi-VN"/>
        </w:rPr>
      </w:pPr>
      <w:r w:rsidRPr="00367B55">
        <w:rPr>
          <w:rFonts w:ascii="Times New Roman" w:hAnsi="Times New Roman"/>
          <w:sz w:val="30"/>
          <w:szCs w:val="30"/>
          <w:lang w:val="vi-VN"/>
        </w:rPr>
        <w:t>QUYẾT ĐỊNH</w:t>
      </w:r>
    </w:p>
    <w:p w:rsidR="002E3AE2" w:rsidRPr="00367B55" w:rsidRDefault="002E3AE2" w:rsidP="00A44B0E">
      <w:pPr>
        <w:pStyle w:val="Heading1"/>
        <w:rPr>
          <w:rFonts w:ascii="Times New Roman" w:hAnsi="Times New Roman"/>
          <w:szCs w:val="28"/>
          <w:lang w:val="vi-VN"/>
        </w:rPr>
      </w:pPr>
      <w:r w:rsidRPr="00367B55">
        <w:rPr>
          <w:rFonts w:ascii="Times New Roman" w:hAnsi="Times New Roman"/>
          <w:szCs w:val="28"/>
          <w:lang w:val="vi-VN"/>
        </w:rPr>
        <w:t>Về việc hưởng trợ cấp thất nghiệp</w:t>
      </w:r>
    </w:p>
    <w:p w:rsidR="002E3AE2" w:rsidRPr="0083323F" w:rsidRDefault="00D56732" w:rsidP="002E3AE2">
      <w:pPr>
        <w:pStyle w:val="Heading1"/>
        <w:rPr>
          <w:rFonts w:ascii="Times New Roman" w:hAnsi="Times New Roman"/>
          <w:sz w:val="26"/>
          <w:lang w:val="vi-VN"/>
        </w:rPr>
      </w:pPr>
      <w:r w:rsidRPr="00D56732">
        <w:rPr>
          <w:rFonts w:ascii="Times New Roman" w:hAnsi="Times New Roman"/>
          <w:noProof/>
          <w:lang w:val="vi-VN" w:eastAsia="vi-VN"/>
        </w:rPr>
        <w:pict>
          <v:line id="Line 10" o:spid="_x0000_s1028" style="position:absolute;left:0;text-align:left;z-index:251656704;visibility:visible;mso-wrap-distance-top:-1e-4mm;mso-wrap-distance-bottom:-1e-4mm" from="228.95pt,3.8pt" to="298.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"/>
        </w:pict>
      </w:r>
    </w:p>
    <w:p w:rsidR="002E3AE2" w:rsidRPr="00367B55" w:rsidRDefault="002E3AE2" w:rsidP="002E3AE2">
      <w:pPr>
        <w:jc w:val="center"/>
        <w:rPr>
          <w:rFonts w:ascii="Times New Roman" w:hAnsi="Times New Roman"/>
          <w:b/>
          <w:bCs/>
          <w:sz w:val="24"/>
          <w:szCs w:val="24"/>
          <w:lang w:val="vi-VN"/>
        </w:rPr>
      </w:pPr>
      <w:r w:rsidRPr="00367B55">
        <w:rPr>
          <w:rFonts w:ascii="Times New Roman" w:hAnsi="Times New Roman"/>
          <w:b/>
          <w:bCs/>
          <w:sz w:val="24"/>
          <w:szCs w:val="24"/>
          <w:lang w:val="vi-VN"/>
        </w:rPr>
        <w:t xml:space="preserve">GIÁM ĐỐC SỞ LAO ĐỘNG-THƯƠNG BINH VÀ XÃ HỘI </w:t>
      </w:r>
      <w:r w:rsidR="00A44B0E" w:rsidRPr="00367B55">
        <w:rPr>
          <w:rFonts w:ascii="Times New Roman" w:hAnsi="Times New Roman"/>
          <w:b/>
          <w:bCs/>
          <w:sz w:val="24"/>
          <w:szCs w:val="24"/>
          <w:lang w:val="vi-VN"/>
        </w:rPr>
        <w:t>TỈNH NGHỆ AN</w:t>
      </w:r>
    </w:p>
    <w:p w:rsidR="002E3AE2" w:rsidRPr="0083323F" w:rsidRDefault="002E3AE2" w:rsidP="002E3AE2">
      <w:pPr>
        <w:jc w:val="center"/>
        <w:rPr>
          <w:rFonts w:ascii="Times New Roman" w:hAnsi="Times New Roman"/>
          <w:b/>
          <w:bCs/>
          <w:szCs w:val="28"/>
          <w:lang w:val="vi-VN"/>
        </w:rPr>
      </w:pPr>
    </w:p>
    <w:p w:rsidR="002E3AE2" w:rsidRPr="00367B55" w:rsidRDefault="002E3AE2" w:rsidP="00635468">
      <w:pPr>
        <w:ind w:firstLine="284"/>
        <w:jc w:val="both"/>
        <w:rPr>
          <w:rFonts w:ascii="Times New Roman" w:hAnsi="Times New Roman"/>
          <w:sz w:val="23"/>
          <w:szCs w:val="23"/>
          <w:lang w:val="vi-VN"/>
        </w:rPr>
      </w:pPr>
      <w:r w:rsidRPr="00367B55">
        <w:rPr>
          <w:rFonts w:ascii="Times New Roman" w:hAnsi="Times New Roman"/>
          <w:sz w:val="23"/>
          <w:szCs w:val="23"/>
          <w:lang w:val="vi-VN"/>
        </w:rPr>
        <w:t xml:space="preserve">Căn cứ Luật việc làm ngày 16 tháng 11 năm 2013; </w:t>
      </w:r>
    </w:p>
    <w:p w:rsidR="002E3AE2" w:rsidRPr="00367B55" w:rsidRDefault="002E3AE2" w:rsidP="00635468">
      <w:pPr>
        <w:ind w:firstLine="284"/>
        <w:jc w:val="both"/>
        <w:rPr>
          <w:rFonts w:ascii="Times New Roman" w:hAnsi="Times New Roman"/>
          <w:sz w:val="23"/>
          <w:szCs w:val="23"/>
          <w:lang w:val="vi-VN"/>
        </w:rPr>
      </w:pPr>
      <w:r w:rsidRPr="00367B55">
        <w:rPr>
          <w:rFonts w:ascii="Times New Roman" w:hAnsi="Times New Roman"/>
          <w:sz w:val="23"/>
          <w:szCs w:val="23"/>
          <w:lang w:val="vi-VN"/>
        </w:rPr>
        <w:t xml:space="preserve">Căn cứ Nghị định số 28/2015/NĐ-CP ngày 12/3/2015 của Chính phủ quy định chi tiết thi hành một số điều của Luật việc làm về bảo hiểm thất nghiệp; </w:t>
      </w:r>
    </w:p>
    <w:p w:rsidR="002E3AE2" w:rsidRPr="00367B55" w:rsidRDefault="00A44B0E" w:rsidP="00635468">
      <w:pPr>
        <w:ind w:firstLine="284"/>
        <w:jc w:val="both"/>
        <w:rPr>
          <w:rFonts w:ascii="Times New Roman" w:hAnsi="Times New Roman"/>
          <w:sz w:val="23"/>
          <w:szCs w:val="23"/>
          <w:lang w:val="vi-VN"/>
        </w:rPr>
      </w:pPr>
      <w:r w:rsidRPr="00367B55">
        <w:rPr>
          <w:rFonts w:ascii="Times New Roman" w:hAnsi="Times New Roman"/>
          <w:sz w:val="23"/>
          <w:szCs w:val="23"/>
          <w:lang w:val="vi-VN"/>
        </w:rPr>
        <w:t>Căn cứ Thông t</w:t>
      </w:r>
      <w:r w:rsidRPr="00367B55">
        <w:rPr>
          <w:rFonts w:ascii="Times New Roman" w:hAnsi="Times New Roman"/>
          <w:sz w:val="23"/>
          <w:szCs w:val="23"/>
          <w:lang w:val="vi-VN"/>
        </w:rPr>
        <w:softHyphen/>
        <w:t>ư số 28</w:t>
      </w:r>
      <w:r w:rsidR="002E3AE2" w:rsidRPr="00367B55">
        <w:rPr>
          <w:rFonts w:ascii="Times New Roman" w:hAnsi="Times New Roman"/>
          <w:sz w:val="23"/>
          <w:szCs w:val="23"/>
          <w:lang w:val="vi-VN"/>
        </w:rPr>
        <w:t xml:space="preserve">/2015/TT-BLĐTBXH ngày </w:t>
      </w:r>
      <w:r w:rsidRPr="00367B55">
        <w:rPr>
          <w:rFonts w:ascii="Times New Roman" w:hAnsi="Times New Roman"/>
          <w:sz w:val="23"/>
          <w:szCs w:val="23"/>
          <w:lang w:val="vi-VN"/>
        </w:rPr>
        <w:t>31/07/2015</w:t>
      </w:r>
      <w:r w:rsidR="002E3AE2" w:rsidRPr="00367B55">
        <w:rPr>
          <w:rFonts w:ascii="Times New Roman" w:hAnsi="Times New Roman"/>
          <w:sz w:val="23"/>
          <w:szCs w:val="23"/>
          <w:lang w:val="vi-VN"/>
        </w:rPr>
        <w:t xml:space="preserve"> của Bộ Lao động-Th</w:t>
      </w:r>
      <w:r w:rsidR="002E3AE2" w:rsidRPr="00367B55">
        <w:rPr>
          <w:rFonts w:ascii="Times New Roman" w:hAnsi="Times New Roman"/>
          <w:sz w:val="23"/>
          <w:szCs w:val="23"/>
          <w:lang w:val="vi-VN"/>
        </w:rPr>
        <w:softHyphen/>
        <w:t>ương binh và Xã hội hư</w:t>
      </w:r>
      <w:r w:rsidR="002E3AE2" w:rsidRPr="00367B55">
        <w:rPr>
          <w:rFonts w:ascii="Times New Roman" w:hAnsi="Times New Roman"/>
          <w:sz w:val="23"/>
          <w:szCs w:val="23"/>
          <w:lang w:val="vi-VN"/>
        </w:rPr>
        <w:softHyphen/>
        <w:t>ớng dẫn thi hành một số điều của Nghị định số 28/2015/NĐ-CP;</w:t>
      </w:r>
    </w:p>
    <w:p w:rsidR="002E3AE2" w:rsidRPr="00367B55" w:rsidRDefault="002E3AE2" w:rsidP="00635468">
      <w:pPr>
        <w:ind w:firstLine="284"/>
        <w:jc w:val="both"/>
        <w:rPr>
          <w:rFonts w:ascii="Times New Roman" w:hAnsi="Times New Roman"/>
          <w:i/>
          <w:sz w:val="23"/>
          <w:szCs w:val="23"/>
          <w:lang w:val="vi-VN"/>
        </w:rPr>
      </w:pPr>
      <w:r w:rsidRPr="00367B55">
        <w:rPr>
          <w:rFonts w:ascii="Times New Roman" w:hAnsi="Times New Roman"/>
          <w:sz w:val="23"/>
          <w:szCs w:val="23"/>
          <w:lang w:val="vi-VN"/>
        </w:rPr>
        <w:t>Căn cứ</w:t>
      </w:r>
      <w:r w:rsidR="00A44B0E" w:rsidRPr="00367B55">
        <w:rPr>
          <w:rFonts w:ascii="Times New Roman" w:hAnsi="Times New Roman"/>
          <w:sz w:val="23"/>
          <w:szCs w:val="23"/>
          <w:lang w:val="vi-VN"/>
        </w:rPr>
        <w:t xml:space="preserve"> Quyết định số 43/2016/QĐ-UBND ngày 02/06/2016 của UBND tỉnh Nghệ An ban hành quy định chức năng, nhiệm vụ, quyền hạn và cơ cấu tổ chức của Sở Lao động-Thương binh và Xã hội tỉnh Nghệ An;</w:t>
      </w:r>
    </w:p>
    <w:p w:rsidR="002E3AE2" w:rsidRPr="00367B55" w:rsidRDefault="002E3AE2" w:rsidP="00635468">
      <w:pPr>
        <w:ind w:firstLine="284"/>
        <w:jc w:val="both"/>
        <w:rPr>
          <w:rFonts w:ascii="Times New Roman" w:hAnsi="Times New Roman"/>
          <w:sz w:val="23"/>
          <w:szCs w:val="23"/>
          <w:lang w:val="vi-VN"/>
        </w:rPr>
      </w:pPr>
      <w:r w:rsidRPr="00367B55">
        <w:rPr>
          <w:rFonts w:ascii="Times New Roman" w:hAnsi="Times New Roman"/>
          <w:sz w:val="23"/>
          <w:szCs w:val="23"/>
          <w:lang w:val="vi-VN"/>
        </w:rPr>
        <w:t>Căn cứ hồ sơ đề ngh</w:t>
      </w:r>
      <w:r w:rsidR="00336199">
        <w:rPr>
          <w:rFonts w:ascii="Times New Roman" w:hAnsi="Times New Roman"/>
          <w:sz w:val="23"/>
          <w:szCs w:val="23"/>
          <w:lang w:val="vi-VN"/>
        </w:rPr>
        <w:t>ị hưởng trợ cấp thất nghiệp của</w:t>
      </w:r>
      <w:r w:rsidR="0040508A" w:rsidRPr="00367B55">
        <w:rPr>
          <w:rFonts w:ascii="Times New Roman" w:hAnsi="Times New Roman"/>
          <w:sz w:val="23"/>
          <w:szCs w:val="23"/>
          <w:lang w:val="vi-VN"/>
        </w:rPr>
        <w:t xml:space="preserve"> [TenLD]</w:t>
      </w:r>
      <w:r w:rsidRPr="00367B55">
        <w:rPr>
          <w:rFonts w:ascii="Times New Roman" w:hAnsi="Times New Roman"/>
          <w:iCs/>
          <w:sz w:val="23"/>
          <w:szCs w:val="23"/>
          <w:lang w:val="vi-VN"/>
        </w:rPr>
        <w:t>;</w:t>
      </w:r>
      <w:r w:rsidRPr="00367B55">
        <w:rPr>
          <w:rFonts w:ascii="Times New Roman" w:hAnsi="Times New Roman"/>
          <w:sz w:val="23"/>
          <w:szCs w:val="23"/>
          <w:lang w:val="vi-VN"/>
        </w:rPr>
        <w:t xml:space="preserve"> </w:t>
      </w:r>
    </w:p>
    <w:p w:rsidR="002E3AE2" w:rsidRPr="00367B55" w:rsidRDefault="002E3AE2" w:rsidP="00635468">
      <w:pPr>
        <w:ind w:firstLine="284"/>
        <w:jc w:val="both"/>
        <w:rPr>
          <w:rFonts w:ascii="Times New Roman" w:hAnsi="Times New Roman"/>
          <w:sz w:val="23"/>
          <w:szCs w:val="23"/>
          <w:lang w:val="vi-VN"/>
        </w:rPr>
      </w:pPr>
      <w:r w:rsidRPr="00367B55">
        <w:rPr>
          <w:rFonts w:ascii="Times New Roman" w:hAnsi="Times New Roman"/>
          <w:sz w:val="23"/>
          <w:szCs w:val="23"/>
          <w:lang w:val="vi-VN"/>
        </w:rPr>
        <w:t>Theo đề nghị của Giám đốc Trung tâm Dịch vụ việc làm</w:t>
      </w:r>
      <w:r w:rsidR="009A51E5" w:rsidRPr="00367B55">
        <w:rPr>
          <w:rFonts w:ascii="Times New Roman" w:hAnsi="Times New Roman"/>
          <w:sz w:val="23"/>
          <w:szCs w:val="23"/>
          <w:lang w:val="vi-VN"/>
        </w:rPr>
        <w:t xml:space="preserve"> </w:t>
      </w:r>
      <w:r w:rsidR="00A44B0E" w:rsidRPr="00367B55">
        <w:rPr>
          <w:rFonts w:ascii="Times New Roman" w:hAnsi="Times New Roman"/>
          <w:sz w:val="23"/>
          <w:szCs w:val="23"/>
          <w:lang w:val="vi-VN"/>
        </w:rPr>
        <w:t>Nghệ An</w:t>
      </w:r>
      <w:r w:rsidRPr="00367B55">
        <w:rPr>
          <w:rFonts w:ascii="Times New Roman" w:hAnsi="Times New Roman"/>
          <w:sz w:val="23"/>
          <w:szCs w:val="23"/>
          <w:lang w:val="vi-VN"/>
        </w:rPr>
        <w:t>,</w:t>
      </w:r>
    </w:p>
    <w:p w:rsidR="002E3AE2" w:rsidRPr="00367B55" w:rsidRDefault="002E3AE2" w:rsidP="002E3AE2">
      <w:pPr>
        <w:pStyle w:val="Heading3"/>
        <w:spacing w:before="60" w:after="60"/>
        <w:ind w:firstLine="562"/>
        <w:jc w:val="center"/>
        <w:rPr>
          <w:rFonts w:ascii="Times New Roman" w:hAnsi="Times New Roman"/>
          <w:color w:val="auto"/>
          <w:sz w:val="30"/>
          <w:szCs w:val="30"/>
          <w:lang w:val="vi-VN"/>
        </w:rPr>
      </w:pPr>
      <w:r w:rsidRPr="00367B55">
        <w:rPr>
          <w:rFonts w:ascii="Times New Roman" w:hAnsi="Times New Roman"/>
          <w:color w:val="auto"/>
          <w:sz w:val="30"/>
          <w:szCs w:val="30"/>
          <w:lang w:val="vi-VN"/>
        </w:rPr>
        <w:t>QUYẾT ĐỊNH:</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b/>
          <w:bCs/>
          <w:sz w:val="26"/>
          <w:szCs w:val="26"/>
          <w:lang w:val="vi-VN"/>
        </w:rPr>
        <w:t>Điều 1.</w:t>
      </w:r>
      <w:r w:rsidRPr="00A44B0E">
        <w:rPr>
          <w:rFonts w:ascii="Times New Roman" w:hAnsi="Times New Roman"/>
          <w:sz w:val="26"/>
          <w:szCs w:val="26"/>
          <w:lang w:val="vi-VN"/>
        </w:rPr>
        <w:t xml:space="preserve"> Trợ cấp thất nghiệp đối với:</w:t>
      </w:r>
    </w:p>
    <w:p w:rsidR="008C352A" w:rsidRDefault="00C833F0" w:rsidP="008C352A">
      <w:pPr>
        <w:tabs>
          <w:tab w:val="right" w:leader="dot" w:pos="8789"/>
        </w:tabs>
        <w:spacing w:line="259" w:lineRule="auto"/>
        <w:ind w:firstLine="284"/>
        <w:jc w:val="both"/>
        <w:rPr>
          <w:rFonts w:ascii="Times New Roman" w:hAnsi="Times New Roman"/>
          <w:sz w:val="26"/>
          <w:szCs w:val="26"/>
        </w:rPr>
      </w:pPr>
      <w:r w:rsidRPr="00A44B0E">
        <w:rPr>
          <w:rFonts w:ascii="Times New Roman" w:hAnsi="Times New Roman"/>
          <w:sz w:val="26"/>
          <w:szCs w:val="26"/>
          <w:lang w:val="vi-VN"/>
        </w:rPr>
        <w:t>[TenLD]</w:t>
      </w:r>
      <w:r w:rsidR="00367B55">
        <w:rPr>
          <w:rFonts w:ascii="Times New Roman" w:hAnsi="Times New Roman"/>
          <w:sz w:val="26"/>
          <w:szCs w:val="26"/>
          <w:lang w:val="vi-VN"/>
        </w:rPr>
        <w:t xml:space="preserve"> -</w:t>
      </w:r>
      <w:r w:rsidR="002E3AE2" w:rsidRPr="00A44B0E">
        <w:rPr>
          <w:rFonts w:ascii="Times New Roman" w:hAnsi="Times New Roman"/>
          <w:sz w:val="26"/>
          <w:szCs w:val="26"/>
          <w:lang w:val="vi-VN"/>
        </w:rPr>
        <w:t xml:space="preserve"> Sinh ngày</w:t>
      </w:r>
      <w:r w:rsidR="00367B55">
        <w:rPr>
          <w:rFonts w:ascii="Times New Roman" w:hAnsi="Times New Roman"/>
          <w:sz w:val="26"/>
          <w:szCs w:val="26"/>
          <w:lang w:val="vi-VN"/>
        </w:rPr>
        <w:t>:</w:t>
      </w:r>
      <w:r w:rsidR="002E3AE2" w:rsidRPr="00A44B0E">
        <w:rPr>
          <w:rFonts w:ascii="Times New Roman" w:hAnsi="Times New Roman"/>
          <w:sz w:val="26"/>
          <w:szCs w:val="26"/>
          <w:lang w:val="vi-VN"/>
        </w:rPr>
        <w:t xml:space="preserve"> </w:t>
      </w:r>
      <w:r w:rsidRPr="00A44B0E">
        <w:rPr>
          <w:rFonts w:ascii="Times New Roman" w:hAnsi="Times New Roman"/>
          <w:sz w:val="26"/>
          <w:szCs w:val="26"/>
          <w:lang w:val="vi-VN"/>
        </w:rPr>
        <w:t>[NgaySinh]</w:t>
      </w:r>
    </w:p>
    <w:p w:rsidR="00A44B0E" w:rsidRPr="00A44B0E" w:rsidRDefault="008C352A" w:rsidP="008C352A">
      <w:pPr>
        <w:tabs>
          <w:tab w:val="right" w:leader="dot" w:pos="8789"/>
        </w:tabs>
        <w:spacing w:line="259" w:lineRule="auto"/>
        <w:ind w:firstLine="284"/>
        <w:jc w:val="both"/>
        <w:rPr>
          <w:rFonts w:ascii="Times New Roman" w:hAnsi="Times New Roman"/>
          <w:sz w:val="26"/>
          <w:szCs w:val="26"/>
          <w:lang w:val="vi-VN"/>
        </w:rPr>
      </w:pPr>
      <w:r>
        <w:rPr>
          <w:rFonts w:ascii="Times New Roman" w:hAnsi="Times New Roman"/>
          <w:sz w:val="26"/>
          <w:szCs w:val="26"/>
        </w:rPr>
        <w:t>Số chứng minh nhân dân: [CMTND]</w:t>
      </w:r>
      <w:r w:rsidR="00722C70">
        <w:rPr>
          <w:rFonts w:ascii="Times New Roman" w:hAnsi="Times New Roman"/>
          <w:sz w:val="26"/>
          <w:szCs w:val="26"/>
        </w:rPr>
        <w:t xml:space="preserve"> </w:t>
      </w:r>
      <w:r w:rsidR="00367B55">
        <w:rPr>
          <w:rFonts w:ascii="Times New Roman" w:hAnsi="Times New Roman"/>
          <w:sz w:val="26"/>
          <w:szCs w:val="26"/>
          <w:lang w:val="vi-VN"/>
        </w:rPr>
        <w:t>- Ngày cấp: [NgayCapCMTND] -</w:t>
      </w:r>
      <w:r w:rsidR="00A44B0E" w:rsidRPr="00A44B0E">
        <w:rPr>
          <w:rFonts w:ascii="Times New Roman" w:hAnsi="Times New Roman"/>
          <w:sz w:val="26"/>
          <w:szCs w:val="26"/>
          <w:lang w:val="vi-VN"/>
        </w:rPr>
        <w:t xml:space="preserve"> Nơi cấp: [NoiCapCMTND]</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Số sổ BHXH</w:t>
      </w:r>
      <w:r w:rsidR="00367B55">
        <w:rPr>
          <w:rFonts w:ascii="Times New Roman" w:hAnsi="Times New Roman"/>
          <w:sz w:val="26"/>
          <w:szCs w:val="26"/>
          <w:lang w:val="vi-VN"/>
        </w:rPr>
        <w:t>:</w:t>
      </w:r>
      <w:r w:rsidR="00BF08D6" w:rsidRPr="00A44B0E">
        <w:rPr>
          <w:rFonts w:ascii="Times New Roman" w:hAnsi="Times New Roman"/>
          <w:sz w:val="26"/>
          <w:szCs w:val="26"/>
          <w:lang w:val="vi-VN"/>
        </w:rPr>
        <w:t xml:space="preserve"> [SoBHXH]</w:t>
      </w:r>
    </w:p>
    <w:p w:rsidR="002E3AE2" w:rsidRPr="00A44B0E" w:rsidRDefault="002E3AE2" w:rsidP="00635468">
      <w:pPr>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Nơi thường trú (1):</w:t>
      </w:r>
      <w:r w:rsidR="00D820CF" w:rsidRPr="00A44B0E">
        <w:rPr>
          <w:rFonts w:ascii="Times New Roman" w:hAnsi="Times New Roman"/>
          <w:sz w:val="26"/>
          <w:szCs w:val="26"/>
          <w:lang w:val="vi-VN"/>
        </w:rPr>
        <w:t xml:space="preserve"> [DiaChiThuongTru]</w:t>
      </w:r>
    </w:p>
    <w:p w:rsidR="002E3AE2" w:rsidRPr="00A44B0E" w:rsidRDefault="002E3AE2" w:rsidP="00635468">
      <w:pPr>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Chỗ ở hiện nay (2):</w:t>
      </w:r>
      <w:r w:rsidR="00B25C3E" w:rsidRPr="00A44B0E">
        <w:rPr>
          <w:rFonts w:ascii="Times New Roman" w:hAnsi="Times New Roman"/>
          <w:sz w:val="26"/>
          <w:szCs w:val="26"/>
          <w:lang w:val="vi-VN"/>
        </w:rPr>
        <w:t xml:space="preserve"> [DiaChiHienTai]</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Tổng số tháng đóng bảo hiểm thất nghiệp để giải q</w:t>
      </w:r>
      <w:r w:rsidR="001F19B7">
        <w:rPr>
          <w:rFonts w:ascii="Times New Roman" w:hAnsi="Times New Roman"/>
          <w:sz w:val="26"/>
          <w:szCs w:val="26"/>
          <w:lang w:val="vi-VN"/>
        </w:rPr>
        <w:t>uyết hưởng trợ cấp thất nghiệp:</w:t>
      </w:r>
      <w:r w:rsidR="001F19B7">
        <w:rPr>
          <w:rFonts w:ascii="Times New Roman" w:hAnsi="Times New Roman"/>
          <w:sz w:val="26"/>
          <w:szCs w:val="26"/>
        </w:rPr>
        <w:t xml:space="preserve"> [SoThangDong]</w:t>
      </w:r>
      <w:r w:rsidR="00B97D3E">
        <w:rPr>
          <w:rFonts w:ascii="Times New Roman" w:hAnsi="Times New Roman"/>
          <w:sz w:val="26"/>
          <w:szCs w:val="26"/>
        </w:rPr>
        <w:t xml:space="preserve"> </w:t>
      </w:r>
      <w:r w:rsidRPr="00A44B0E">
        <w:rPr>
          <w:rFonts w:ascii="Times New Roman" w:hAnsi="Times New Roman"/>
          <w:sz w:val="26"/>
          <w:szCs w:val="26"/>
          <w:lang w:val="vi-VN"/>
        </w:rPr>
        <w:t>tháng.</w:t>
      </w:r>
    </w:p>
    <w:p w:rsidR="002E3AE2" w:rsidRPr="00A44B0E" w:rsidRDefault="002E3AE2" w:rsidP="00635468">
      <w:pPr>
        <w:tabs>
          <w:tab w:val="right" w:leader="dot" w:pos="8789"/>
        </w:tabs>
        <w:spacing w:line="259" w:lineRule="auto"/>
        <w:ind w:firstLine="284"/>
        <w:jc w:val="both"/>
        <w:rPr>
          <w:rFonts w:ascii="Times New Roman" w:hAnsi="Times New Roman"/>
          <w:spacing w:val="-4"/>
          <w:sz w:val="26"/>
          <w:szCs w:val="26"/>
          <w:lang w:val="vi-VN"/>
        </w:rPr>
      </w:pPr>
      <w:r w:rsidRPr="00A44B0E">
        <w:rPr>
          <w:rFonts w:ascii="Times New Roman" w:hAnsi="Times New Roman"/>
          <w:spacing w:val="-4"/>
          <w:sz w:val="26"/>
          <w:szCs w:val="26"/>
          <w:lang w:val="vi-VN"/>
        </w:rPr>
        <w:t>Mức trợ cấp thất nghiệp hằng tháng:</w:t>
      </w:r>
      <w:r w:rsidR="001D1772" w:rsidRPr="00A44B0E">
        <w:rPr>
          <w:rFonts w:ascii="Times New Roman" w:hAnsi="Times New Roman"/>
          <w:spacing w:val="-4"/>
          <w:sz w:val="26"/>
          <w:szCs w:val="26"/>
          <w:lang w:val="vi-VN"/>
        </w:rPr>
        <w:t xml:space="preserve"> [MucHuong]</w:t>
      </w:r>
    </w:p>
    <w:p w:rsidR="002E3AE2" w:rsidRPr="00632812" w:rsidRDefault="002E3AE2" w:rsidP="00635468">
      <w:pPr>
        <w:tabs>
          <w:tab w:val="right" w:leader="dot" w:pos="8789"/>
        </w:tabs>
        <w:spacing w:line="259" w:lineRule="auto"/>
        <w:ind w:firstLine="284"/>
        <w:jc w:val="both"/>
        <w:rPr>
          <w:rFonts w:ascii="Times New Roman" w:hAnsi="Times New Roman"/>
          <w:i/>
          <w:sz w:val="26"/>
          <w:szCs w:val="26"/>
        </w:rPr>
      </w:pPr>
      <w:r w:rsidRPr="00A44B0E">
        <w:rPr>
          <w:rFonts w:ascii="Times New Roman" w:hAnsi="Times New Roman"/>
          <w:i/>
          <w:spacing w:val="-4"/>
          <w:sz w:val="26"/>
          <w:szCs w:val="26"/>
          <w:lang w:val="vi-VN"/>
        </w:rPr>
        <w:t xml:space="preserve"> </w:t>
      </w:r>
      <w:r w:rsidRPr="00A44B0E">
        <w:rPr>
          <w:rFonts w:ascii="Times New Roman" w:hAnsi="Times New Roman"/>
          <w:i/>
          <w:sz w:val="26"/>
          <w:szCs w:val="26"/>
          <w:lang w:val="vi-VN"/>
        </w:rPr>
        <w:t>(Số tiền bằng chữ:</w:t>
      </w:r>
      <w:r w:rsidR="006614C6" w:rsidRPr="00A44B0E">
        <w:rPr>
          <w:rFonts w:ascii="Times New Roman" w:hAnsi="Times New Roman"/>
          <w:i/>
          <w:sz w:val="26"/>
          <w:szCs w:val="26"/>
          <w:lang w:val="vi-VN"/>
        </w:rPr>
        <w:t xml:space="preserve"> </w:t>
      </w:r>
      <w:r w:rsidR="00632812">
        <w:rPr>
          <w:rFonts w:ascii="Times New Roman" w:hAnsi="Times New Roman"/>
          <w:i/>
          <w:sz w:val="26"/>
          <w:szCs w:val="26"/>
        </w:rPr>
        <w:t>………………………………………………………………………………………….</w:t>
      </w:r>
      <w:r w:rsidR="00BC3593">
        <w:rPr>
          <w:rFonts w:ascii="Times New Roman" w:hAnsi="Times New Roman"/>
          <w:i/>
          <w:sz w:val="26"/>
          <w:szCs w:val="26"/>
        </w:rPr>
        <w:t>)</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 xml:space="preserve">Tổng số tháng </w:t>
      </w:r>
      <w:r w:rsidR="00026FA3">
        <w:rPr>
          <w:rFonts w:ascii="Times New Roman" w:hAnsi="Times New Roman"/>
          <w:sz w:val="26"/>
          <w:szCs w:val="26"/>
          <w:lang w:val="vi-VN"/>
        </w:rPr>
        <w:t>đ</w:t>
      </w:r>
      <w:r w:rsidR="00026FA3">
        <w:rPr>
          <w:rFonts w:ascii="Times New Roman" w:hAnsi="Times New Roman"/>
          <w:sz w:val="26"/>
          <w:szCs w:val="26"/>
          <w:lang w:val="vi-VN"/>
        </w:rPr>
        <w:softHyphen/>
        <w:t>ược h</w:t>
      </w:r>
      <w:r w:rsidR="00026FA3">
        <w:rPr>
          <w:rFonts w:ascii="Times New Roman" w:hAnsi="Times New Roman"/>
          <w:sz w:val="26"/>
          <w:szCs w:val="26"/>
          <w:lang w:val="vi-VN"/>
        </w:rPr>
        <w:softHyphen/>
        <w:t xml:space="preserve">ưởng trợ </w:t>
      </w:r>
      <w:r w:rsidR="00026FA3">
        <w:rPr>
          <w:rFonts w:ascii="Times New Roman" w:hAnsi="Times New Roman"/>
          <w:sz w:val="26"/>
          <w:szCs w:val="26"/>
        </w:rPr>
        <w:t xml:space="preserve">cấp thất nghiệp: </w:t>
      </w:r>
      <w:r w:rsidR="00E00ABD">
        <w:rPr>
          <w:rFonts w:ascii="Times New Roman" w:hAnsi="Times New Roman"/>
          <w:sz w:val="26"/>
          <w:szCs w:val="26"/>
        </w:rPr>
        <w:t>[SoThangHuong]</w:t>
      </w:r>
      <w:r w:rsidRPr="00A44B0E">
        <w:rPr>
          <w:rFonts w:ascii="Times New Roman" w:hAnsi="Times New Roman"/>
          <w:sz w:val="26"/>
          <w:szCs w:val="26"/>
          <w:lang w:val="vi-VN"/>
        </w:rPr>
        <w:t xml:space="preserve"> tháng.</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Nơi</w:t>
      </w:r>
      <w:r w:rsidR="006259B1" w:rsidRPr="00A44B0E">
        <w:rPr>
          <w:rFonts w:ascii="Times New Roman" w:hAnsi="Times New Roman"/>
          <w:sz w:val="26"/>
          <w:szCs w:val="26"/>
          <w:lang w:val="vi-VN"/>
        </w:rPr>
        <w:t xml:space="preserve"> nhận trợ cấp thất nghiệp (3):</w:t>
      </w:r>
      <w:r w:rsidR="005A33B1" w:rsidRPr="00A44B0E">
        <w:rPr>
          <w:rFonts w:ascii="Times New Roman" w:hAnsi="Times New Roman"/>
          <w:sz w:val="26"/>
          <w:szCs w:val="26"/>
          <w:lang w:val="vi-VN"/>
        </w:rPr>
        <w:t xml:space="preserve"> </w:t>
      </w:r>
      <w:r w:rsidR="006259B1" w:rsidRPr="00A44B0E">
        <w:rPr>
          <w:rFonts w:ascii="Times New Roman" w:hAnsi="Times New Roman"/>
          <w:sz w:val="26"/>
          <w:szCs w:val="26"/>
          <w:lang w:val="vi-VN"/>
        </w:rPr>
        <w:t>[NoiNhan]</w:t>
      </w:r>
    </w:p>
    <w:p w:rsidR="002E3AE2" w:rsidRPr="00A44B0E" w:rsidRDefault="002E3AE2" w:rsidP="00635468">
      <w:pPr>
        <w:tabs>
          <w:tab w:val="right" w:leader="dot" w:pos="8789"/>
        </w:tabs>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Thời gian hưởng trợ cấp thất nghiệp từ ngày</w:t>
      </w:r>
      <w:r w:rsidR="007F19A3" w:rsidRPr="00A44B0E">
        <w:rPr>
          <w:rFonts w:ascii="Times New Roman" w:hAnsi="Times New Roman"/>
          <w:sz w:val="26"/>
          <w:szCs w:val="26"/>
          <w:lang w:val="vi-VN"/>
        </w:rPr>
        <w:t xml:space="preserve"> [HuongTuNgay]</w:t>
      </w:r>
      <w:r w:rsidRPr="00A44B0E">
        <w:rPr>
          <w:rFonts w:ascii="Times New Roman" w:hAnsi="Times New Roman"/>
          <w:sz w:val="26"/>
          <w:szCs w:val="26"/>
          <w:lang w:val="vi-VN"/>
        </w:rPr>
        <w:t xml:space="preserve"> đến ngày</w:t>
      </w:r>
      <w:r w:rsidR="007F19A3" w:rsidRPr="00A44B0E">
        <w:rPr>
          <w:rFonts w:ascii="Times New Roman" w:hAnsi="Times New Roman"/>
          <w:sz w:val="26"/>
          <w:szCs w:val="26"/>
          <w:lang w:val="vi-VN"/>
        </w:rPr>
        <w:t xml:space="preserve"> [HuongDenNgay]</w:t>
      </w:r>
    </w:p>
    <w:p w:rsidR="002E3AE2" w:rsidRPr="00A44B0E" w:rsidRDefault="0016082F" w:rsidP="00635468">
      <w:pPr>
        <w:spacing w:line="259" w:lineRule="auto"/>
        <w:ind w:firstLine="284"/>
        <w:jc w:val="both"/>
        <w:rPr>
          <w:rFonts w:ascii="Times New Roman" w:hAnsi="Times New Roman"/>
          <w:sz w:val="26"/>
          <w:szCs w:val="26"/>
          <w:lang w:val="vi-VN"/>
        </w:rPr>
      </w:pPr>
      <w:r w:rsidRPr="00A44B0E">
        <w:rPr>
          <w:rFonts w:ascii="Times New Roman" w:hAnsi="Times New Roman"/>
          <w:sz w:val="26"/>
          <w:szCs w:val="26"/>
          <w:lang w:val="vi-VN"/>
        </w:rPr>
        <w:t>Số tháng đã đóng bảo hiểm thất nghiệp chưa giải quyết hưởng trợ cấp thất nghiệp được bảo lưu</w:t>
      </w:r>
      <w:r w:rsidR="002E3AE2" w:rsidRPr="00A44B0E">
        <w:rPr>
          <w:rFonts w:ascii="Times New Roman" w:hAnsi="Times New Roman"/>
          <w:sz w:val="26"/>
          <w:szCs w:val="26"/>
          <w:lang w:val="vi-VN"/>
        </w:rPr>
        <w:t xml:space="preserve"> (nếu có): </w:t>
      </w:r>
      <w:r w:rsidR="00D11702">
        <w:rPr>
          <w:rFonts w:ascii="Times New Roman" w:hAnsi="Times New Roman"/>
          <w:sz w:val="26"/>
          <w:szCs w:val="26"/>
        </w:rPr>
        <w:t xml:space="preserve">[SoThangBaoLuu] </w:t>
      </w:r>
      <w:r w:rsidR="002E3AE2" w:rsidRPr="00A44B0E">
        <w:rPr>
          <w:rFonts w:ascii="Times New Roman" w:hAnsi="Times New Roman"/>
          <w:sz w:val="26"/>
          <w:szCs w:val="26"/>
          <w:lang w:val="vi-VN"/>
        </w:rPr>
        <w:t>tháng</w:t>
      </w:r>
    </w:p>
    <w:p w:rsidR="002E3AE2" w:rsidRPr="00A44B0E" w:rsidRDefault="002E3AE2" w:rsidP="00635468">
      <w:pPr>
        <w:spacing w:line="259" w:lineRule="auto"/>
        <w:ind w:firstLine="284"/>
        <w:jc w:val="both"/>
        <w:rPr>
          <w:rFonts w:ascii="Times New Roman" w:hAnsi="Times New Roman"/>
          <w:sz w:val="26"/>
          <w:szCs w:val="26"/>
          <w:lang w:val="vi-VN"/>
        </w:rPr>
      </w:pPr>
      <w:r w:rsidRPr="00A44B0E">
        <w:rPr>
          <w:rFonts w:ascii="Times New Roman" w:hAnsi="Times New Roman"/>
          <w:b/>
          <w:sz w:val="26"/>
          <w:szCs w:val="26"/>
          <w:lang w:val="vi-VN"/>
        </w:rPr>
        <w:t>Điều 2.</w:t>
      </w:r>
      <w:r w:rsidRPr="00A44B0E">
        <w:rPr>
          <w:rFonts w:ascii="Times New Roman" w:hAnsi="Times New Roman"/>
          <w:sz w:val="26"/>
          <w:szCs w:val="26"/>
          <w:lang w:val="vi-VN"/>
        </w:rPr>
        <w:t xml:space="preserve"> </w:t>
      </w:r>
      <w:r w:rsidR="00A12C4C" w:rsidRPr="00A44B0E">
        <w:rPr>
          <w:rFonts w:ascii="Times New Roman" w:hAnsi="Times New Roman"/>
          <w:sz w:val="26"/>
          <w:szCs w:val="26"/>
          <w:lang w:val="vi-VN"/>
        </w:rPr>
        <w:t>Trong thời gian hưởng trợ cấp thất nghiệp, ông/bà có trách nhiệm tích cực tìm kiếm việc làm và thực hiện việc thông báo hằng tháng với Trung tâm Dịch vụ việc làm về việc tìm kiếm việc làm theo quy định. Ngày thông báo về việc tìm kiếm việc làm thực hiện theo phụ lục ban hành kèm theo quyết định này.</w:t>
      </w:r>
    </w:p>
    <w:p w:rsidR="002E3AE2" w:rsidRPr="00A44B0E" w:rsidRDefault="002E3AE2" w:rsidP="00635468">
      <w:pPr>
        <w:spacing w:line="259" w:lineRule="auto"/>
        <w:ind w:firstLine="284"/>
        <w:jc w:val="both"/>
        <w:rPr>
          <w:rFonts w:ascii="Times New Roman" w:hAnsi="Times New Roman"/>
          <w:sz w:val="26"/>
          <w:szCs w:val="26"/>
          <w:lang w:val="vi-VN"/>
        </w:rPr>
      </w:pPr>
      <w:r w:rsidRPr="00A44B0E">
        <w:rPr>
          <w:rFonts w:ascii="Times New Roman" w:hAnsi="Times New Roman"/>
          <w:b/>
          <w:bCs/>
          <w:sz w:val="26"/>
          <w:szCs w:val="26"/>
          <w:lang w:val="vi-VN"/>
        </w:rPr>
        <w:t>Điều 3.</w:t>
      </w:r>
      <w:r w:rsidRPr="00A44B0E">
        <w:rPr>
          <w:rFonts w:ascii="Times New Roman" w:hAnsi="Times New Roman"/>
          <w:sz w:val="26"/>
          <w:szCs w:val="26"/>
          <w:lang w:val="vi-VN"/>
        </w:rPr>
        <w:t xml:space="preserve"> Quyết định này có hiệu lực kể từ ngày ký.</w:t>
      </w:r>
    </w:p>
    <w:p w:rsidR="002E3AE2" w:rsidRPr="00A44B0E" w:rsidRDefault="002E3AE2" w:rsidP="00635468">
      <w:pPr>
        <w:spacing w:line="259" w:lineRule="auto"/>
        <w:ind w:firstLine="284"/>
        <w:jc w:val="both"/>
        <w:rPr>
          <w:rFonts w:ascii="Times New Roman" w:hAnsi="Times New Roman"/>
          <w:sz w:val="26"/>
          <w:szCs w:val="26"/>
          <w:lang w:val="vi-VN"/>
        </w:rPr>
      </w:pPr>
      <w:r w:rsidRPr="00A44B0E">
        <w:rPr>
          <w:rFonts w:ascii="Times New Roman" w:hAnsi="Times New Roman"/>
          <w:b/>
          <w:bCs/>
          <w:sz w:val="26"/>
          <w:szCs w:val="26"/>
          <w:lang w:val="vi-VN"/>
        </w:rPr>
        <w:t>Điều 4.</w:t>
      </w:r>
      <w:r w:rsidRPr="00A44B0E">
        <w:rPr>
          <w:rFonts w:ascii="Times New Roman" w:hAnsi="Times New Roman"/>
          <w:sz w:val="26"/>
          <w:szCs w:val="26"/>
          <w:lang w:val="vi-VN"/>
        </w:rPr>
        <w:t xml:space="preserve"> Giám đốc Bảo hiểm xã hội thành phố </w:t>
      </w:r>
      <w:r w:rsidR="00695C16" w:rsidRPr="00A44B0E">
        <w:rPr>
          <w:rFonts w:ascii="Times New Roman" w:hAnsi="Times New Roman"/>
          <w:sz w:val="26"/>
          <w:szCs w:val="26"/>
          <w:lang w:val="vi-VN"/>
        </w:rPr>
        <w:t>Hà Nội</w:t>
      </w:r>
      <w:r w:rsidRPr="00A44B0E">
        <w:rPr>
          <w:rFonts w:ascii="Times New Roman" w:hAnsi="Times New Roman"/>
          <w:sz w:val="26"/>
          <w:szCs w:val="26"/>
          <w:lang w:val="vi-VN"/>
        </w:rPr>
        <w:t>; Giám đốc Trung tâm Dịch vụ việc làm</w:t>
      </w:r>
      <w:r w:rsidR="00B412AA" w:rsidRPr="00A44B0E">
        <w:rPr>
          <w:rFonts w:ascii="Times New Roman" w:hAnsi="Times New Roman"/>
          <w:sz w:val="26"/>
          <w:szCs w:val="26"/>
          <w:lang w:val="vi-VN"/>
        </w:rPr>
        <w:t xml:space="preserve"> </w:t>
      </w:r>
      <w:r w:rsidR="00747AB8" w:rsidRPr="00A44B0E">
        <w:rPr>
          <w:rFonts w:ascii="Times New Roman" w:hAnsi="Times New Roman"/>
          <w:sz w:val="26"/>
          <w:szCs w:val="26"/>
          <w:lang w:val="vi-VN"/>
        </w:rPr>
        <w:t>Hà Nội</w:t>
      </w:r>
      <w:r w:rsidRPr="00A44B0E">
        <w:rPr>
          <w:rFonts w:ascii="Times New Roman" w:hAnsi="Times New Roman"/>
          <w:sz w:val="26"/>
          <w:szCs w:val="26"/>
          <w:lang w:val="vi-VN"/>
        </w:rPr>
        <w:t xml:space="preserve"> và ông/bà có tên trên chịu trách nhiệm thi hành Quyết định này./. </w:t>
      </w:r>
    </w:p>
    <w:tbl>
      <w:tblPr>
        <w:tblW w:w="11080" w:type="dxa"/>
        <w:tblInd w:w="468" w:type="dxa"/>
        <w:tblLook w:val="04A0"/>
      </w:tblPr>
      <w:tblGrid>
        <w:gridCol w:w="4176"/>
        <w:gridCol w:w="6904"/>
      </w:tblGrid>
      <w:tr w:rsidR="002E3AE2" w:rsidRPr="00A44B0E" w:rsidTr="00367B55">
        <w:trPr>
          <w:trHeight w:val="897"/>
        </w:trPr>
        <w:tc>
          <w:tcPr>
            <w:tcW w:w="4176" w:type="dxa"/>
          </w:tcPr>
          <w:p w:rsidR="002E3AE2" w:rsidRPr="00A44B0E" w:rsidRDefault="002E3AE2" w:rsidP="007843AB">
            <w:pPr>
              <w:pStyle w:val="BodyText3"/>
              <w:spacing w:after="0"/>
              <w:rPr>
                <w:rFonts w:ascii="Times New Roman" w:hAnsi="Times New Roman"/>
                <w:b/>
                <w:i/>
                <w:sz w:val="26"/>
                <w:szCs w:val="26"/>
                <w:lang w:val="vi-VN"/>
              </w:rPr>
            </w:pPr>
            <w:r w:rsidRPr="00A44B0E">
              <w:rPr>
                <w:rFonts w:ascii="Times New Roman" w:hAnsi="Times New Roman"/>
                <w:b/>
                <w:i/>
                <w:sz w:val="26"/>
                <w:szCs w:val="26"/>
                <w:lang w:val="vi-VN"/>
              </w:rPr>
              <w:t>Nơi nhận:</w:t>
            </w:r>
          </w:p>
          <w:p w:rsidR="002E3AE2" w:rsidRPr="00A44B0E" w:rsidRDefault="002E3AE2" w:rsidP="007843AB">
            <w:pPr>
              <w:rPr>
                <w:rFonts w:ascii="Times New Roman" w:hAnsi="Times New Roman"/>
                <w:sz w:val="26"/>
                <w:szCs w:val="26"/>
                <w:lang w:val="vi-VN"/>
              </w:rPr>
            </w:pPr>
            <w:r w:rsidRPr="00A44B0E">
              <w:rPr>
                <w:rFonts w:ascii="Times New Roman" w:hAnsi="Times New Roman"/>
                <w:sz w:val="26"/>
                <w:szCs w:val="26"/>
                <w:lang w:val="vi-VN"/>
              </w:rPr>
              <w:t>- Như Điều 4;</w:t>
            </w:r>
          </w:p>
          <w:p w:rsidR="002E3AE2" w:rsidRPr="00A44B0E" w:rsidRDefault="00367B55" w:rsidP="007843AB">
            <w:pPr>
              <w:rPr>
                <w:rFonts w:ascii="Times New Roman" w:hAnsi="Times New Roman"/>
                <w:sz w:val="26"/>
                <w:szCs w:val="26"/>
                <w:lang w:val="vi-VN"/>
              </w:rPr>
            </w:pPr>
            <w:r>
              <w:rPr>
                <w:rFonts w:ascii="Times New Roman" w:hAnsi="Times New Roman"/>
                <w:sz w:val="26"/>
                <w:szCs w:val="26"/>
                <w:lang w:val="vi-VN"/>
              </w:rPr>
              <w:t>- L</w:t>
            </w:r>
            <w:r>
              <w:rPr>
                <w:rFonts w:ascii="Times New Roman" w:hAnsi="Times New Roman"/>
                <w:sz w:val="26"/>
                <w:szCs w:val="26"/>
                <w:lang w:val="vi-VN"/>
              </w:rPr>
              <w:softHyphen/>
              <w:t>ưu VPBHTN.</w:t>
            </w:r>
          </w:p>
          <w:p w:rsidR="002E3AE2" w:rsidRPr="00A44B0E" w:rsidRDefault="002E3AE2" w:rsidP="007843AB">
            <w:pPr>
              <w:ind w:firstLine="567"/>
              <w:rPr>
                <w:rFonts w:ascii="Times New Roman" w:hAnsi="Times New Roman"/>
                <w:sz w:val="26"/>
                <w:szCs w:val="26"/>
                <w:lang w:val="vi-VN"/>
              </w:rPr>
            </w:pPr>
          </w:p>
          <w:p w:rsidR="002E3AE2" w:rsidRPr="00A44B0E" w:rsidRDefault="002E3AE2" w:rsidP="007843AB">
            <w:pPr>
              <w:ind w:firstLine="567"/>
              <w:rPr>
                <w:rFonts w:ascii="Times New Roman" w:hAnsi="Times New Roman"/>
                <w:sz w:val="26"/>
                <w:szCs w:val="26"/>
                <w:lang w:val="vi-VN"/>
              </w:rPr>
            </w:pPr>
          </w:p>
          <w:p w:rsidR="002E3AE2" w:rsidRPr="00A44B0E" w:rsidRDefault="002E3AE2" w:rsidP="007843AB">
            <w:pPr>
              <w:ind w:firstLine="567"/>
              <w:rPr>
                <w:rFonts w:ascii="Times New Roman" w:hAnsi="Times New Roman"/>
                <w:sz w:val="26"/>
                <w:szCs w:val="26"/>
                <w:lang w:val="vi-VN"/>
              </w:rPr>
            </w:pPr>
          </w:p>
          <w:p w:rsidR="002E3AE2" w:rsidRPr="00A44B0E" w:rsidRDefault="002E3AE2" w:rsidP="007843AB">
            <w:pPr>
              <w:ind w:firstLine="567"/>
              <w:rPr>
                <w:rFonts w:ascii="Times New Roman" w:hAnsi="Times New Roman"/>
                <w:sz w:val="26"/>
                <w:szCs w:val="26"/>
                <w:lang w:val="vi-VN"/>
              </w:rPr>
            </w:pPr>
          </w:p>
          <w:p w:rsidR="002E3AE2" w:rsidRPr="00A44B0E" w:rsidRDefault="002E3AE2" w:rsidP="00F114E4">
            <w:pPr>
              <w:rPr>
                <w:rFonts w:ascii="Times New Roman" w:hAnsi="Times New Roman"/>
                <w:sz w:val="26"/>
                <w:szCs w:val="26"/>
                <w:lang w:val="vi-VN"/>
              </w:rPr>
            </w:pPr>
          </w:p>
          <w:p w:rsidR="006717AD" w:rsidRPr="00A44B0E" w:rsidRDefault="006717AD" w:rsidP="00F114E4">
            <w:pPr>
              <w:rPr>
                <w:rFonts w:ascii="Times New Roman" w:hAnsi="Times New Roman"/>
                <w:sz w:val="26"/>
                <w:szCs w:val="26"/>
                <w:lang w:val="vi-VN"/>
              </w:rPr>
            </w:pPr>
          </w:p>
        </w:tc>
        <w:tc>
          <w:tcPr>
            <w:tcW w:w="6904" w:type="dxa"/>
          </w:tcPr>
          <w:p w:rsidR="002E3AE2" w:rsidRPr="000F125D" w:rsidRDefault="000F125D" w:rsidP="00CD39E6">
            <w:pPr>
              <w:pStyle w:val="Heading4"/>
              <w:tabs>
                <w:tab w:val="left" w:pos="1842"/>
                <w:tab w:val="center" w:pos="2553"/>
              </w:tabs>
              <w:spacing w:before="0"/>
              <w:jc w:val="center"/>
              <w:rPr>
                <w:rFonts w:ascii="Times New Roman" w:hAnsi="Times New Roman"/>
                <w:i w:val="0"/>
                <w:color w:val="auto"/>
                <w:sz w:val="26"/>
                <w:szCs w:val="26"/>
              </w:rPr>
            </w:pPr>
            <w:r>
              <w:rPr>
                <w:rFonts w:ascii="Times New Roman" w:hAnsi="Times New Roman"/>
                <w:i w:val="0"/>
                <w:color w:val="auto"/>
                <w:sz w:val="26"/>
                <w:szCs w:val="26"/>
              </w:rPr>
              <w:lastRenderedPageBreak/>
              <w:t>Chức vụ</w:t>
            </w:r>
          </w:p>
          <w:p w:rsidR="00A94F58" w:rsidRPr="00A44B0E" w:rsidRDefault="00A94F58" w:rsidP="00CD39E6">
            <w:pPr>
              <w:jc w:val="center"/>
              <w:rPr>
                <w:rFonts w:ascii="Times New Roman" w:hAnsi="Times New Roman"/>
                <w:sz w:val="26"/>
                <w:szCs w:val="26"/>
                <w:lang w:val="vi-VN"/>
              </w:rPr>
            </w:pPr>
          </w:p>
          <w:p w:rsidR="00A94F58" w:rsidRPr="00A44B0E" w:rsidRDefault="00A94F58" w:rsidP="00CD39E6">
            <w:pPr>
              <w:jc w:val="center"/>
              <w:rPr>
                <w:rFonts w:ascii="Times New Roman" w:hAnsi="Times New Roman"/>
                <w:sz w:val="26"/>
                <w:szCs w:val="26"/>
                <w:lang w:val="vi-VN"/>
              </w:rPr>
            </w:pPr>
          </w:p>
          <w:p w:rsidR="009D1E6D" w:rsidRPr="00A44B0E" w:rsidRDefault="009D1E6D" w:rsidP="00CD39E6">
            <w:pPr>
              <w:jc w:val="center"/>
              <w:rPr>
                <w:rFonts w:ascii="Times New Roman" w:hAnsi="Times New Roman"/>
                <w:sz w:val="26"/>
                <w:szCs w:val="26"/>
                <w:lang w:val="vi-VN"/>
              </w:rPr>
            </w:pPr>
          </w:p>
          <w:p w:rsidR="00C15B10" w:rsidRPr="00C47790" w:rsidRDefault="00C47790" w:rsidP="00CD39E6">
            <w:pPr>
              <w:jc w:val="center"/>
              <w:rPr>
                <w:rFonts w:ascii="Times New Roman" w:hAnsi="Times New Roman"/>
                <w:sz w:val="26"/>
                <w:szCs w:val="26"/>
              </w:rPr>
            </w:pPr>
            <w:r>
              <w:rPr>
                <w:rFonts w:ascii="Times New Roman" w:hAnsi="Times New Roman"/>
                <w:sz w:val="26"/>
                <w:szCs w:val="26"/>
              </w:rPr>
              <w:t>[NguoiKy]</w:t>
            </w:r>
          </w:p>
          <w:p w:rsidR="00A94F58" w:rsidRPr="00A44B0E" w:rsidRDefault="00A94F58" w:rsidP="00CD39E6">
            <w:pPr>
              <w:jc w:val="center"/>
              <w:rPr>
                <w:rFonts w:ascii="Times New Roman" w:hAnsi="Times New Roman"/>
                <w:sz w:val="26"/>
                <w:szCs w:val="26"/>
                <w:lang w:val="vi-VN"/>
              </w:rPr>
            </w:pPr>
          </w:p>
          <w:p w:rsidR="00A94F58" w:rsidRPr="00A44B0E" w:rsidRDefault="00A94F58" w:rsidP="000F125D">
            <w:pPr>
              <w:jc w:val="center"/>
              <w:rPr>
                <w:rFonts w:ascii="Times New Roman" w:hAnsi="Times New Roman"/>
                <w:sz w:val="26"/>
                <w:szCs w:val="26"/>
                <w:lang w:val="vi-VN"/>
              </w:rPr>
            </w:pPr>
          </w:p>
        </w:tc>
      </w:tr>
    </w:tbl>
    <w:p w:rsidR="00C15B10" w:rsidRPr="0083323F" w:rsidRDefault="00C15B10" w:rsidP="002E3AE2">
      <w:pPr>
        <w:rPr>
          <w:rFonts w:ascii="Times New Roman" w:hAnsi="Times New Roman"/>
          <w:i/>
          <w:szCs w:val="28"/>
          <w:lang w:val="vi-VN"/>
        </w:rPr>
      </w:pPr>
    </w:p>
    <w:p w:rsidR="00C15B10" w:rsidRPr="0083323F" w:rsidRDefault="00C15B10" w:rsidP="00C15B10">
      <w:pPr>
        <w:jc w:val="center"/>
        <w:rPr>
          <w:rFonts w:ascii="Times New Roman" w:hAnsi="Times New Roman"/>
          <w:b/>
          <w:szCs w:val="28"/>
          <w:lang w:val="vi-VN"/>
        </w:rPr>
      </w:pPr>
      <w:r w:rsidRPr="0083323F">
        <w:rPr>
          <w:rFonts w:ascii="Times New Roman" w:hAnsi="Times New Roman"/>
          <w:b/>
          <w:szCs w:val="28"/>
          <w:lang w:val="vi-VN"/>
        </w:rPr>
        <w:t>PHỤ LỤC</w:t>
      </w:r>
    </w:p>
    <w:p w:rsidR="00C15B10" w:rsidRPr="0083323F" w:rsidRDefault="00C15B10" w:rsidP="00C15B10">
      <w:pPr>
        <w:pStyle w:val="BodyText3"/>
        <w:spacing w:before="40" w:after="40"/>
        <w:jc w:val="center"/>
        <w:rPr>
          <w:rFonts w:ascii="Times New Roman" w:hAnsi="Times New Roman"/>
          <w:b/>
          <w:sz w:val="26"/>
          <w:szCs w:val="26"/>
          <w:lang w:val="vi-VN"/>
        </w:rPr>
      </w:pPr>
      <w:r w:rsidRPr="0083323F">
        <w:rPr>
          <w:rFonts w:ascii="Times New Roman" w:hAnsi="Times New Roman"/>
          <w:b/>
          <w:sz w:val="26"/>
          <w:szCs w:val="26"/>
          <w:lang w:val="vi-VN"/>
        </w:rPr>
        <w:t>THÔNG TIN VỀ VIỆC THÔNG BÁO TÌM KIẾM VIỆC LÀM HẰNG THÁNG</w:t>
      </w:r>
    </w:p>
    <w:p w:rsidR="00C15B10" w:rsidRPr="0083323F" w:rsidRDefault="00C15B10" w:rsidP="00C15B10">
      <w:pPr>
        <w:pStyle w:val="BodyText3"/>
        <w:spacing w:before="40" w:after="40"/>
        <w:jc w:val="center"/>
        <w:rPr>
          <w:rFonts w:ascii="Times New Roman" w:hAnsi="Times New Roman"/>
          <w:i/>
          <w:w w:val="95"/>
          <w:sz w:val="2"/>
          <w:szCs w:val="28"/>
          <w:lang w:val="vi-VN"/>
        </w:rPr>
      </w:pPr>
      <w:r w:rsidRPr="0083323F">
        <w:rPr>
          <w:rFonts w:ascii="Times New Roman" w:hAnsi="Times New Roman"/>
          <w:i/>
          <w:sz w:val="28"/>
          <w:szCs w:val="28"/>
          <w:lang w:val="vi-VN"/>
        </w:rPr>
        <w:t xml:space="preserve">(Ban hành kèm theo Quyết định số </w:t>
      </w:r>
      <w:r w:rsidR="00D73A18" w:rsidRPr="0083323F">
        <w:rPr>
          <w:rFonts w:ascii="Times New Roman" w:hAnsi="Times New Roman"/>
          <w:i/>
          <w:sz w:val="28"/>
          <w:szCs w:val="28"/>
          <w:lang w:val="vi-VN"/>
        </w:rPr>
        <w:t>[SoQD]</w:t>
      </w:r>
      <w:r w:rsidRPr="0083323F">
        <w:rPr>
          <w:rFonts w:ascii="Times New Roman" w:hAnsi="Times New Roman"/>
          <w:i/>
          <w:sz w:val="28"/>
          <w:szCs w:val="28"/>
          <w:lang w:val="vi-VN"/>
        </w:rPr>
        <w:t>. ngày</w:t>
      </w:r>
      <w:r w:rsidR="00D73A18" w:rsidRPr="0083323F">
        <w:rPr>
          <w:rFonts w:ascii="Times New Roman" w:hAnsi="Times New Roman"/>
          <w:i/>
          <w:sz w:val="28"/>
          <w:szCs w:val="28"/>
          <w:lang w:val="vi-VN"/>
        </w:rPr>
        <w:t xml:space="preserve"> [NgayKy1]</w:t>
      </w:r>
      <w:r w:rsidRPr="0083323F">
        <w:rPr>
          <w:rFonts w:ascii="Times New Roman" w:hAnsi="Times New Roman"/>
          <w:i/>
          <w:sz w:val="28"/>
          <w:szCs w:val="28"/>
          <w:lang w:val="vi-VN"/>
        </w:rPr>
        <w:t>)</w:t>
      </w:r>
    </w:p>
    <w:p w:rsidR="00C15B10" w:rsidRPr="0083323F" w:rsidRDefault="00C15B10" w:rsidP="00C15B10">
      <w:pPr>
        <w:pStyle w:val="BodyText3"/>
        <w:spacing w:after="0"/>
        <w:ind w:firstLine="720"/>
        <w:jc w:val="both"/>
        <w:rPr>
          <w:rFonts w:ascii="Times New Roman" w:hAnsi="Times New Roman"/>
          <w:sz w:val="28"/>
          <w:szCs w:val="28"/>
          <w:lang w:val="vi-VN"/>
        </w:rPr>
      </w:pPr>
    </w:p>
    <w:p w:rsidR="00C15B10" w:rsidRPr="0083323F" w:rsidRDefault="00C15B10" w:rsidP="00635468">
      <w:pPr>
        <w:pStyle w:val="BodyText3"/>
        <w:spacing w:after="0"/>
        <w:ind w:firstLine="720"/>
        <w:jc w:val="both"/>
        <w:rPr>
          <w:rFonts w:ascii="Times New Roman" w:hAnsi="Times New Roman"/>
          <w:sz w:val="28"/>
          <w:szCs w:val="28"/>
          <w:lang w:val="vi-VN"/>
        </w:rPr>
      </w:pPr>
      <w:r w:rsidRPr="0083323F">
        <w:rPr>
          <w:rFonts w:ascii="Times New Roman" w:hAnsi="Times New Roman"/>
          <w:sz w:val="28"/>
          <w:szCs w:val="28"/>
          <w:lang w:val="vi-VN"/>
        </w:rPr>
        <w:t>Trung tâm Dịch vụ việc làm</w:t>
      </w:r>
      <w:r w:rsidR="00635468">
        <w:rPr>
          <w:rFonts w:ascii="Times New Roman" w:hAnsi="Times New Roman"/>
          <w:sz w:val="28"/>
          <w:szCs w:val="28"/>
          <w:lang w:val="vi-VN"/>
        </w:rPr>
        <w:t xml:space="preserve"> Nghệ An</w:t>
      </w:r>
      <w:r w:rsidR="00E17AAC" w:rsidRPr="0083323F">
        <w:rPr>
          <w:rFonts w:ascii="Times New Roman" w:hAnsi="Times New Roman"/>
          <w:sz w:val="28"/>
          <w:szCs w:val="28"/>
          <w:lang w:val="vi-VN"/>
        </w:rPr>
        <w:t xml:space="preserve"> </w:t>
      </w:r>
      <w:r w:rsidRPr="0083323F">
        <w:rPr>
          <w:rFonts w:ascii="Times New Roman" w:hAnsi="Times New Roman"/>
          <w:sz w:val="28"/>
          <w:szCs w:val="28"/>
          <w:lang w:val="vi-VN"/>
        </w:rPr>
        <w:t xml:space="preserve">thông báo cho </w:t>
      </w:r>
      <w:r w:rsidR="00635468" w:rsidRPr="00A44B0E">
        <w:rPr>
          <w:rFonts w:ascii="Times New Roman" w:hAnsi="Times New Roman"/>
          <w:sz w:val="26"/>
          <w:szCs w:val="26"/>
          <w:lang w:val="vi-VN"/>
        </w:rPr>
        <w:t>[DanhTinh2] [TenLD]</w:t>
      </w:r>
      <w:r w:rsidRPr="0083323F">
        <w:rPr>
          <w:rFonts w:ascii="Times New Roman" w:hAnsi="Times New Roman"/>
          <w:sz w:val="28"/>
          <w:szCs w:val="28"/>
          <w:lang w:val="vi-VN"/>
        </w:rPr>
        <w:t xml:space="preserve"> ngày thông báo về việc tìm kiếm việc làm hằng tháng trong thời gian hưởng trợ cấp thất nghiệp, cụ thể như sau: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2"/>
        <w:gridCol w:w="3537"/>
        <w:gridCol w:w="1418"/>
        <w:gridCol w:w="1417"/>
        <w:gridCol w:w="1559"/>
        <w:gridCol w:w="958"/>
      </w:tblGrid>
      <w:tr w:rsidR="00C15B10" w:rsidRPr="0083323F" w:rsidTr="00635468">
        <w:tc>
          <w:tcPr>
            <w:tcW w:w="682" w:type="dxa"/>
            <w:vMerge w:val="restart"/>
            <w:vAlign w:val="center"/>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STT</w:t>
            </w:r>
          </w:p>
        </w:tc>
        <w:tc>
          <w:tcPr>
            <w:tcW w:w="3537" w:type="dxa"/>
            <w:vMerge w:val="restart"/>
            <w:vAlign w:val="center"/>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Ngày, tháng thông báo</w:t>
            </w:r>
          </w:p>
        </w:tc>
        <w:tc>
          <w:tcPr>
            <w:tcW w:w="2835" w:type="dxa"/>
            <w:gridSpan w:val="2"/>
            <w:vAlign w:val="center"/>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Thông tin về việc thông báo tìm kiếm việc làm hàng tháng</w:t>
            </w:r>
          </w:p>
        </w:tc>
        <w:tc>
          <w:tcPr>
            <w:tcW w:w="1559" w:type="dxa"/>
            <w:vMerge w:val="restart"/>
            <w:vAlign w:val="center"/>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Xác nhận của TT</w:t>
            </w:r>
            <w:r w:rsidR="00367B55">
              <w:rPr>
                <w:rFonts w:ascii="Times New Roman" w:hAnsi="Times New Roman"/>
                <w:sz w:val="24"/>
                <w:szCs w:val="24"/>
                <w:lang w:val="vi-VN"/>
              </w:rPr>
              <w:t xml:space="preserve"> DV</w:t>
            </w:r>
            <w:r w:rsidRPr="0083323F">
              <w:rPr>
                <w:rFonts w:ascii="Times New Roman" w:hAnsi="Times New Roman"/>
                <w:sz w:val="24"/>
                <w:szCs w:val="24"/>
                <w:lang w:val="vi-VN"/>
              </w:rPr>
              <w:t>VL</w:t>
            </w:r>
          </w:p>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w:t>
            </w:r>
            <w:r w:rsidRPr="0083323F">
              <w:rPr>
                <w:rFonts w:ascii="Times New Roman" w:hAnsi="Times New Roman"/>
                <w:i/>
                <w:sz w:val="24"/>
                <w:szCs w:val="24"/>
                <w:lang w:val="vi-VN"/>
              </w:rPr>
              <w:t>Chữ ký của cán bộ tiếp nhận thông báo)</w:t>
            </w:r>
          </w:p>
        </w:tc>
        <w:tc>
          <w:tcPr>
            <w:tcW w:w="958" w:type="dxa"/>
            <w:vMerge w:val="restart"/>
            <w:vAlign w:val="center"/>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Ghi chú</w:t>
            </w:r>
          </w:p>
          <w:p w:rsidR="00C15B10" w:rsidRPr="0083323F" w:rsidRDefault="00C15B10" w:rsidP="002467BA">
            <w:pPr>
              <w:pStyle w:val="BodyText3"/>
              <w:spacing w:before="40" w:after="40"/>
              <w:jc w:val="center"/>
              <w:rPr>
                <w:rFonts w:ascii="Times New Roman" w:hAnsi="Times New Roman"/>
                <w:sz w:val="24"/>
                <w:szCs w:val="24"/>
                <w:lang w:val="vi-VN"/>
              </w:rPr>
            </w:pPr>
          </w:p>
        </w:tc>
      </w:tr>
      <w:tr w:rsidR="00C15B10" w:rsidRPr="0083323F" w:rsidTr="00810F5F">
        <w:tc>
          <w:tcPr>
            <w:tcW w:w="682" w:type="dxa"/>
            <w:vMerge/>
          </w:tcPr>
          <w:p w:rsidR="00C15B10" w:rsidRPr="0083323F" w:rsidRDefault="00C15B10" w:rsidP="002467BA">
            <w:pPr>
              <w:pStyle w:val="BodyText3"/>
              <w:spacing w:before="40" w:after="40"/>
              <w:jc w:val="center"/>
              <w:rPr>
                <w:rFonts w:ascii="Times New Roman" w:hAnsi="Times New Roman"/>
                <w:sz w:val="24"/>
                <w:szCs w:val="24"/>
                <w:lang w:val="vi-VN"/>
              </w:rPr>
            </w:pPr>
          </w:p>
        </w:tc>
        <w:tc>
          <w:tcPr>
            <w:tcW w:w="3537" w:type="dxa"/>
            <w:vMerge/>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8"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Đã thông báo</w:t>
            </w:r>
          </w:p>
        </w:tc>
        <w:tc>
          <w:tcPr>
            <w:tcW w:w="1417" w:type="dxa"/>
          </w:tcPr>
          <w:p w:rsidR="00C15B10" w:rsidRPr="0083323F" w:rsidRDefault="00C15B10" w:rsidP="002467BA">
            <w:pPr>
              <w:pStyle w:val="BodyText3"/>
              <w:spacing w:before="40" w:after="40"/>
              <w:jc w:val="center"/>
              <w:rPr>
                <w:rFonts w:ascii="Times New Roman" w:hAnsi="Times New Roman"/>
                <w:w w:val="95"/>
                <w:sz w:val="24"/>
                <w:szCs w:val="24"/>
                <w:lang w:val="vi-VN"/>
              </w:rPr>
            </w:pPr>
            <w:r w:rsidRPr="0083323F">
              <w:rPr>
                <w:rFonts w:ascii="Times New Roman" w:hAnsi="Times New Roman"/>
                <w:w w:val="95"/>
                <w:sz w:val="24"/>
                <w:szCs w:val="24"/>
                <w:lang w:val="vi-VN"/>
              </w:rPr>
              <w:t>Chưa thông báo</w:t>
            </w:r>
          </w:p>
        </w:tc>
        <w:tc>
          <w:tcPr>
            <w:tcW w:w="1559" w:type="dxa"/>
            <w:vMerge/>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vMerge/>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1</w:t>
            </w:r>
          </w:p>
        </w:tc>
        <w:tc>
          <w:tcPr>
            <w:tcW w:w="3537" w:type="dxa"/>
          </w:tcPr>
          <w:p w:rsidR="00C15B10" w:rsidRPr="00C6284C" w:rsidRDefault="00C6284C" w:rsidP="00C6284C">
            <w:pPr>
              <w:pStyle w:val="BodyText3"/>
              <w:spacing w:before="40" w:after="40"/>
              <w:rPr>
                <w:rFonts w:ascii="Times New Roman" w:hAnsi="Times New Roman"/>
                <w:sz w:val="24"/>
                <w:szCs w:val="24"/>
              </w:rPr>
            </w:pPr>
            <w:r>
              <w:rPr>
                <w:rFonts w:ascii="Times New Roman" w:hAnsi="Times New Roman"/>
                <w:sz w:val="24"/>
                <w:szCs w:val="24"/>
              </w:rPr>
              <w:t>[Thang1]</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2</w:t>
            </w:r>
          </w:p>
        </w:tc>
        <w:tc>
          <w:tcPr>
            <w:tcW w:w="3537" w:type="dxa"/>
          </w:tcPr>
          <w:p w:rsidR="00C15B10" w:rsidRPr="00C6284C" w:rsidRDefault="00C6284C" w:rsidP="00810F5F">
            <w:pPr>
              <w:pStyle w:val="BodyText3"/>
              <w:spacing w:before="40" w:after="40"/>
              <w:rPr>
                <w:rFonts w:ascii="Times New Roman" w:hAnsi="Times New Roman"/>
              </w:rPr>
            </w:pPr>
            <w:r>
              <w:rPr>
                <w:rFonts w:ascii="Times New Roman" w:hAnsi="Times New Roman"/>
                <w:sz w:val="24"/>
                <w:szCs w:val="24"/>
              </w:rPr>
              <w:t xml:space="preserve">[Thang2Tu] </w:t>
            </w:r>
            <w:r w:rsidR="00C15B10" w:rsidRPr="005C75D6">
              <w:rPr>
                <w:rFonts w:ascii="Times New Roman" w:hAnsi="Times New Roman"/>
                <w:sz w:val="24"/>
                <w:szCs w:val="24"/>
              </w:rPr>
              <w:t>đến ngày</w:t>
            </w:r>
            <w:r w:rsidR="00810F5F">
              <w:rPr>
                <w:rFonts w:ascii="Times New Roman" w:hAnsi="Times New Roman"/>
                <w:sz w:val="24"/>
                <w:szCs w:val="24"/>
              </w:rPr>
              <w:t xml:space="preserve"> [Thang2Den]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3</w:t>
            </w:r>
          </w:p>
        </w:tc>
        <w:tc>
          <w:tcPr>
            <w:tcW w:w="3537" w:type="dxa"/>
          </w:tcPr>
          <w:p w:rsidR="00C15B10" w:rsidRPr="00014ADC" w:rsidRDefault="00014ADC" w:rsidP="005C75D6">
            <w:pPr>
              <w:pStyle w:val="BodyText3"/>
              <w:spacing w:before="40" w:after="40"/>
              <w:rPr>
                <w:rFonts w:ascii="Times New Roman" w:hAnsi="Times New Roman"/>
                <w:sz w:val="24"/>
                <w:szCs w:val="24"/>
              </w:rPr>
            </w:pPr>
            <w:r>
              <w:rPr>
                <w:rFonts w:ascii="Times New Roman" w:hAnsi="Times New Roman"/>
                <w:sz w:val="24"/>
                <w:szCs w:val="24"/>
              </w:rPr>
              <w:t xml:space="preserve">[Thang3Tu] </w:t>
            </w:r>
            <w:r w:rsidR="00CE4F26" w:rsidRPr="005C75D6">
              <w:rPr>
                <w:rFonts w:ascii="Times New Roman" w:hAnsi="Times New Roman"/>
                <w:sz w:val="24"/>
                <w:szCs w:val="24"/>
              </w:rPr>
              <w:t>đến ngày</w:t>
            </w:r>
            <w:r>
              <w:rPr>
                <w:rFonts w:ascii="Times New Roman" w:hAnsi="Times New Roman"/>
                <w:sz w:val="24"/>
                <w:szCs w:val="24"/>
              </w:rPr>
              <w:t xml:space="preserve"> [Thang3Den]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4</w:t>
            </w:r>
          </w:p>
        </w:tc>
        <w:tc>
          <w:tcPr>
            <w:tcW w:w="3537" w:type="dxa"/>
          </w:tcPr>
          <w:p w:rsidR="00C15B10" w:rsidRPr="00737097" w:rsidRDefault="00193C05" w:rsidP="00193C05">
            <w:pPr>
              <w:pStyle w:val="BodyText3"/>
              <w:spacing w:before="40" w:after="40"/>
              <w:rPr>
                <w:rFonts w:ascii="Times New Roman" w:hAnsi="Times New Roman"/>
                <w:sz w:val="24"/>
                <w:szCs w:val="24"/>
              </w:rPr>
            </w:pPr>
            <w:r>
              <w:rPr>
                <w:rFonts w:ascii="Times New Roman" w:hAnsi="Times New Roman"/>
                <w:sz w:val="24"/>
                <w:szCs w:val="24"/>
              </w:rPr>
              <w:t xml:space="preserve">[Thang4Tu] </w:t>
            </w:r>
            <w:r w:rsidR="00CE4F26" w:rsidRPr="005C75D6">
              <w:rPr>
                <w:rFonts w:ascii="Times New Roman" w:hAnsi="Times New Roman"/>
                <w:sz w:val="24"/>
                <w:szCs w:val="24"/>
              </w:rPr>
              <w:t>đến ngày</w:t>
            </w:r>
            <w:r>
              <w:rPr>
                <w:rFonts w:ascii="Times New Roman" w:hAnsi="Times New Roman"/>
                <w:sz w:val="24"/>
                <w:szCs w:val="24"/>
              </w:rPr>
              <w:t xml:space="preserve"> [Thang4Den]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5</w:t>
            </w:r>
          </w:p>
        </w:tc>
        <w:tc>
          <w:tcPr>
            <w:tcW w:w="3537" w:type="dxa"/>
          </w:tcPr>
          <w:p w:rsidR="00C15B10" w:rsidRPr="0083323F" w:rsidRDefault="00193C05" w:rsidP="00193C05">
            <w:pPr>
              <w:pStyle w:val="BodyText3"/>
              <w:spacing w:before="40" w:after="40"/>
              <w:rPr>
                <w:rFonts w:ascii="Times New Roman" w:hAnsi="Times New Roman"/>
                <w:lang w:val="vi-VN"/>
              </w:rPr>
            </w:pPr>
            <w:r>
              <w:rPr>
                <w:rFonts w:ascii="Times New Roman" w:hAnsi="Times New Roman"/>
                <w:sz w:val="24"/>
                <w:szCs w:val="24"/>
              </w:rPr>
              <w:t xml:space="preserve">[Thang5Tu] </w:t>
            </w:r>
            <w:r w:rsidR="00CE4F26" w:rsidRPr="005C75D6">
              <w:rPr>
                <w:rFonts w:ascii="Times New Roman" w:hAnsi="Times New Roman"/>
                <w:sz w:val="24"/>
                <w:szCs w:val="24"/>
              </w:rPr>
              <w:t>đến ngày</w:t>
            </w:r>
            <w:r>
              <w:rPr>
                <w:rFonts w:ascii="Times New Roman" w:hAnsi="Times New Roman"/>
                <w:sz w:val="24"/>
                <w:szCs w:val="24"/>
              </w:rPr>
              <w:t xml:space="preserve"> [Thang5Den]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6</w:t>
            </w:r>
          </w:p>
        </w:tc>
        <w:tc>
          <w:tcPr>
            <w:tcW w:w="3537" w:type="dxa"/>
          </w:tcPr>
          <w:p w:rsidR="00C15B10" w:rsidRPr="0083323F" w:rsidRDefault="00193C05" w:rsidP="00193C05">
            <w:pPr>
              <w:pStyle w:val="BodyText3"/>
              <w:spacing w:before="40" w:after="40"/>
              <w:rPr>
                <w:rFonts w:ascii="Times New Roman" w:hAnsi="Times New Roman"/>
                <w:lang w:val="vi-VN"/>
              </w:rPr>
            </w:pPr>
            <w:r>
              <w:rPr>
                <w:rFonts w:ascii="Times New Roman" w:hAnsi="Times New Roman"/>
                <w:sz w:val="24"/>
                <w:szCs w:val="24"/>
              </w:rPr>
              <w:t xml:space="preserve">[Thang6Tu] </w:t>
            </w:r>
            <w:r w:rsidR="00CE4F26" w:rsidRPr="005C75D6">
              <w:rPr>
                <w:rFonts w:ascii="Times New Roman" w:hAnsi="Times New Roman"/>
                <w:sz w:val="24"/>
                <w:szCs w:val="24"/>
              </w:rPr>
              <w:t>đến ngày</w:t>
            </w:r>
            <w:r>
              <w:rPr>
                <w:rFonts w:ascii="Times New Roman" w:hAnsi="Times New Roman"/>
                <w:sz w:val="24"/>
                <w:szCs w:val="24"/>
              </w:rPr>
              <w:t xml:space="preserve"> [Thang6Den]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7</w:t>
            </w:r>
          </w:p>
        </w:tc>
        <w:tc>
          <w:tcPr>
            <w:tcW w:w="3537" w:type="dxa"/>
          </w:tcPr>
          <w:p w:rsidR="00C15B10" w:rsidRPr="0083323F" w:rsidRDefault="00193C05" w:rsidP="00193C05">
            <w:pPr>
              <w:pStyle w:val="BodyText3"/>
              <w:spacing w:before="40" w:after="40"/>
              <w:rPr>
                <w:rFonts w:ascii="Times New Roman" w:hAnsi="Times New Roman"/>
                <w:lang w:val="vi-VN"/>
              </w:rPr>
            </w:pPr>
            <w:r>
              <w:rPr>
                <w:rFonts w:ascii="Times New Roman" w:hAnsi="Times New Roman"/>
                <w:sz w:val="24"/>
                <w:szCs w:val="24"/>
              </w:rPr>
              <w:t xml:space="preserve">[Thang7Tu] </w:t>
            </w:r>
            <w:r w:rsidR="00CE4F26" w:rsidRPr="005C75D6">
              <w:rPr>
                <w:rFonts w:ascii="Times New Roman" w:hAnsi="Times New Roman"/>
                <w:sz w:val="24"/>
                <w:szCs w:val="24"/>
              </w:rPr>
              <w:t>đến ngày</w:t>
            </w:r>
            <w:r>
              <w:rPr>
                <w:rFonts w:ascii="Times New Roman" w:hAnsi="Times New Roman"/>
                <w:sz w:val="24"/>
                <w:szCs w:val="24"/>
              </w:rPr>
              <w:t xml:space="preserve"> [Thang7Den]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8</w:t>
            </w:r>
          </w:p>
        </w:tc>
        <w:tc>
          <w:tcPr>
            <w:tcW w:w="3537" w:type="dxa"/>
          </w:tcPr>
          <w:p w:rsidR="00C15B10" w:rsidRPr="0083323F" w:rsidRDefault="00193C05" w:rsidP="005C75D6">
            <w:pPr>
              <w:pStyle w:val="BodyText3"/>
              <w:spacing w:before="40" w:after="40"/>
              <w:rPr>
                <w:rFonts w:ascii="Times New Roman" w:hAnsi="Times New Roman"/>
                <w:lang w:val="vi-VN"/>
              </w:rPr>
            </w:pPr>
            <w:r>
              <w:rPr>
                <w:rFonts w:ascii="Times New Roman" w:hAnsi="Times New Roman"/>
                <w:sz w:val="24"/>
                <w:szCs w:val="24"/>
              </w:rPr>
              <w:t xml:space="preserve">[Thang8Tu] </w:t>
            </w:r>
            <w:r w:rsidR="00CE4F26" w:rsidRPr="005C75D6">
              <w:rPr>
                <w:rFonts w:ascii="Times New Roman" w:hAnsi="Times New Roman"/>
                <w:sz w:val="24"/>
                <w:szCs w:val="24"/>
              </w:rPr>
              <w:t>đến ngà</w:t>
            </w:r>
            <w:r>
              <w:rPr>
                <w:rFonts w:ascii="Times New Roman" w:hAnsi="Times New Roman"/>
                <w:sz w:val="24"/>
                <w:szCs w:val="24"/>
              </w:rPr>
              <w:t>y [Thang8Den]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9</w:t>
            </w:r>
          </w:p>
        </w:tc>
        <w:tc>
          <w:tcPr>
            <w:tcW w:w="3537" w:type="dxa"/>
          </w:tcPr>
          <w:p w:rsidR="00C15B10" w:rsidRPr="0083323F" w:rsidRDefault="000D5BF9" w:rsidP="005C75D6">
            <w:pPr>
              <w:pStyle w:val="BodyText3"/>
              <w:spacing w:before="40" w:after="40"/>
              <w:rPr>
                <w:rFonts w:ascii="Times New Roman" w:hAnsi="Times New Roman"/>
                <w:lang w:val="vi-VN"/>
              </w:rPr>
            </w:pPr>
            <w:r>
              <w:rPr>
                <w:rFonts w:ascii="Times New Roman" w:hAnsi="Times New Roman"/>
                <w:sz w:val="24"/>
                <w:szCs w:val="24"/>
              </w:rPr>
              <w:t xml:space="preserve">[Thang9Tu] </w:t>
            </w:r>
            <w:r w:rsidR="00CE4F26" w:rsidRPr="005C75D6">
              <w:rPr>
                <w:rFonts w:ascii="Times New Roman" w:hAnsi="Times New Roman"/>
                <w:sz w:val="24"/>
                <w:szCs w:val="24"/>
              </w:rPr>
              <w:t>đến ngày</w:t>
            </w:r>
            <w:r>
              <w:rPr>
                <w:rFonts w:ascii="Times New Roman" w:hAnsi="Times New Roman"/>
                <w:sz w:val="24"/>
                <w:szCs w:val="24"/>
              </w:rPr>
              <w:t xml:space="preserve"> [Thang9Den]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10</w:t>
            </w:r>
          </w:p>
        </w:tc>
        <w:tc>
          <w:tcPr>
            <w:tcW w:w="3537" w:type="dxa"/>
          </w:tcPr>
          <w:p w:rsidR="00C15B10" w:rsidRPr="005C75D6" w:rsidRDefault="000D5BF9" w:rsidP="000D5BF9">
            <w:pPr>
              <w:pStyle w:val="BodyText3"/>
              <w:spacing w:before="40" w:after="40"/>
              <w:rPr>
                <w:rFonts w:ascii="Times New Roman" w:hAnsi="Times New Roman"/>
                <w:sz w:val="24"/>
                <w:szCs w:val="24"/>
              </w:rPr>
            </w:pPr>
            <w:r>
              <w:rPr>
                <w:rFonts w:ascii="Times New Roman" w:hAnsi="Times New Roman"/>
                <w:sz w:val="24"/>
                <w:szCs w:val="24"/>
              </w:rPr>
              <w:t xml:space="preserve">[Thang10Tu] </w:t>
            </w:r>
            <w:r w:rsidR="00CE4F26" w:rsidRPr="005C75D6">
              <w:rPr>
                <w:rFonts w:ascii="Times New Roman" w:hAnsi="Times New Roman"/>
                <w:sz w:val="24"/>
                <w:szCs w:val="24"/>
              </w:rPr>
              <w:t>đến ngày</w:t>
            </w:r>
            <w:r>
              <w:rPr>
                <w:rFonts w:ascii="Times New Roman" w:hAnsi="Times New Roman"/>
                <w:sz w:val="24"/>
                <w:szCs w:val="24"/>
              </w:rPr>
              <w:t xml:space="preserve"> [Thang10Den]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11</w:t>
            </w:r>
          </w:p>
        </w:tc>
        <w:tc>
          <w:tcPr>
            <w:tcW w:w="3537" w:type="dxa"/>
          </w:tcPr>
          <w:p w:rsidR="00C15B10" w:rsidRPr="0083323F" w:rsidRDefault="000D5BF9" w:rsidP="005C75D6">
            <w:pPr>
              <w:pStyle w:val="BodyText3"/>
              <w:spacing w:before="40" w:after="40"/>
              <w:rPr>
                <w:rFonts w:ascii="Times New Roman" w:hAnsi="Times New Roman"/>
                <w:lang w:val="vi-VN"/>
              </w:rPr>
            </w:pPr>
            <w:r>
              <w:rPr>
                <w:rFonts w:ascii="Times New Roman" w:hAnsi="Times New Roman"/>
                <w:sz w:val="24"/>
                <w:szCs w:val="24"/>
              </w:rPr>
              <w:t xml:space="preserve">[Thang11Tu] </w:t>
            </w:r>
            <w:r w:rsidR="00CD094C" w:rsidRPr="005C75D6">
              <w:rPr>
                <w:rFonts w:ascii="Times New Roman" w:hAnsi="Times New Roman"/>
                <w:sz w:val="24"/>
                <w:szCs w:val="24"/>
              </w:rPr>
              <w:t>đến ngà</w:t>
            </w:r>
            <w:r>
              <w:rPr>
                <w:rFonts w:ascii="Times New Roman" w:hAnsi="Times New Roman"/>
                <w:sz w:val="24"/>
                <w:szCs w:val="24"/>
              </w:rPr>
              <w:t>y [Thang11Den]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r w:rsidR="00C15B10" w:rsidRPr="0083323F" w:rsidTr="00810F5F">
        <w:tc>
          <w:tcPr>
            <w:tcW w:w="682" w:type="dxa"/>
          </w:tcPr>
          <w:p w:rsidR="00C15B10" w:rsidRPr="0083323F" w:rsidRDefault="00C15B10" w:rsidP="002467BA">
            <w:pPr>
              <w:pStyle w:val="BodyText3"/>
              <w:spacing w:before="40" w:after="40"/>
              <w:jc w:val="center"/>
              <w:rPr>
                <w:rFonts w:ascii="Times New Roman" w:hAnsi="Times New Roman"/>
                <w:sz w:val="24"/>
                <w:szCs w:val="24"/>
                <w:lang w:val="vi-VN"/>
              </w:rPr>
            </w:pPr>
            <w:r w:rsidRPr="0083323F">
              <w:rPr>
                <w:rFonts w:ascii="Times New Roman" w:hAnsi="Times New Roman"/>
                <w:sz w:val="24"/>
                <w:szCs w:val="24"/>
                <w:lang w:val="vi-VN"/>
              </w:rPr>
              <w:t>12</w:t>
            </w:r>
          </w:p>
        </w:tc>
        <w:tc>
          <w:tcPr>
            <w:tcW w:w="3537" w:type="dxa"/>
          </w:tcPr>
          <w:p w:rsidR="00C15B10" w:rsidRPr="005C75D6" w:rsidRDefault="000D5BF9" w:rsidP="005C75D6">
            <w:pPr>
              <w:pStyle w:val="BodyText3"/>
              <w:spacing w:before="40" w:after="40"/>
              <w:rPr>
                <w:rFonts w:ascii="Times New Roman" w:hAnsi="Times New Roman"/>
                <w:sz w:val="24"/>
                <w:szCs w:val="24"/>
              </w:rPr>
            </w:pPr>
            <w:r>
              <w:rPr>
                <w:rFonts w:ascii="Times New Roman" w:hAnsi="Times New Roman"/>
                <w:sz w:val="24"/>
                <w:szCs w:val="24"/>
              </w:rPr>
              <w:t xml:space="preserve">[Thang12Tu] </w:t>
            </w:r>
            <w:r w:rsidR="00CD094C" w:rsidRPr="005C75D6">
              <w:rPr>
                <w:rFonts w:ascii="Times New Roman" w:hAnsi="Times New Roman"/>
                <w:sz w:val="24"/>
                <w:szCs w:val="24"/>
              </w:rPr>
              <w:t>đến ngà</w:t>
            </w:r>
            <w:r>
              <w:rPr>
                <w:rFonts w:ascii="Times New Roman" w:hAnsi="Times New Roman"/>
                <w:sz w:val="24"/>
                <w:szCs w:val="24"/>
              </w:rPr>
              <w:t>y [Thang12Den]</w:t>
            </w:r>
          </w:p>
        </w:tc>
        <w:tc>
          <w:tcPr>
            <w:tcW w:w="1418"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417"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1559" w:type="dxa"/>
          </w:tcPr>
          <w:p w:rsidR="00C15B10" w:rsidRPr="0083323F" w:rsidRDefault="00C15B10" w:rsidP="002467BA">
            <w:pPr>
              <w:pStyle w:val="BodyText3"/>
              <w:spacing w:before="40" w:after="40"/>
              <w:jc w:val="both"/>
              <w:rPr>
                <w:rFonts w:ascii="Times New Roman" w:hAnsi="Times New Roman"/>
                <w:sz w:val="24"/>
                <w:szCs w:val="24"/>
                <w:lang w:val="vi-VN"/>
              </w:rPr>
            </w:pPr>
          </w:p>
        </w:tc>
        <w:tc>
          <w:tcPr>
            <w:tcW w:w="958" w:type="dxa"/>
          </w:tcPr>
          <w:p w:rsidR="00C15B10" w:rsidRPr="0083323F" w:rsidRDefault="00C15B10" w:rsidP="002467BA">
            <w:pPr>
              <w:pStyle w:val="BodyText3"/>
              <w:spacing w:before="40" w:after="40"/>
              <w:jc w:val="both"/>
              <w:rPr>
                <w:rFonts w:ascii="Times New Roman" w:hAnsi="Times New Roman"/>
                <w:sz w:val="24"/>
                <w:szCs w:val="24"/>
                <w:lang w:val="vi-VN"/>
              </w:rPr>
            </w:pPr>
          </w:p>
        </w:tc>
      </w:tr>
    </w:tbl>
    <w:p w:rsidR="00635468" w:rsidRDefault="00635468" w:rsidP="00C15B10">
      <w:pPr>
        <w:rPr>
          <w:rFonts w:ascii="Times New Roman" w:hAnsi="Times New Roman"/>
          <w:b/>
          <w:i/>
          <w:sz w:val="24"/>
          <w:szCs w:val="24"/>
          <w:u w:val="single"/>
          <w:lang w:val="vi-VN"/>
        </w:rPr>
      </w:pPr>
    </w:p>
    <w:p w:rsidR="00C15B10" w:rsidRPr="0083323F" w:rsidRDefault="00C15B10" w:rsidP="00C15B10">
      <w:pPr>
        <w:rPr>
          <w:rFonts w:ascii="Times New Roman" w:hAnsi="Times New Roman"/>
          <w:b/>
          <w:i/>
          <w:sz w:val="24"/>
          <w:szCs w:val="24"/>
          <w:u w:val="single"/>
          <w:lang w:val="vi-VN"/>
        </w:rPr>
      </w:pPr>
      <w:r w:rsidRPr="0083323F">
        <w:rPr>
          <w:rFonts w:ascii="Times New Roman" w:hAnsi="Times New Roman"/>
          <w:b/>
          <w:i/>
          <w:sz w:val="24"/>
          <w:szCs w:val="24"/>
          <w:u w:val="single"/>
          <w:lang w:val="vi-VN"/>
        </w:rPr>
        <w:t>Ghi chú:</w:t>
      </w:r>
    </w:p>
    <w:p w:rsidR="00C15B10" w:rsidRPr="0083323F" w:rsidRDefault="00C15B10" w:rsidP="00C15B10">
      <w:pPr>
        <w:rPr>
          <w:rFonts w:ascii="Times New Roman" w:hAnsi="Times New Roman"/>
          <w:lang w:val="vi-VN"/>
        </w:rPr>
      </w:pPr>
      <w:r w:rsidRPr="0083323F">
        <w:rPr>
          <w:rFonts w:ascii="Times New Roman" w:hAnsi="Times New Roman"/>
          <w:i/>
          <w:sz w:val="24"/>
          <w:szCs w:val="24"/>
          <w:lang w:val="vi-VN"/>
        </w:rPr>
        <w:t xml:space="preserve">Khi đến Trung tâm Dịch vụ việc làm để thông báo ông (bà) phải mang theo </w:t>
      </w:r>
      <w:r w:rsidRPr="0083323F">
        <w:rPr>
          <w:rFonts w:ascii="Times New Roman" w:hAnsi="Times New Roman"/>
          <w:i/>
          <w:spacing w:val="2"/>
          <w:sz w:val="24"/>
          <w:szCs w:val="24"/>
          <w:lang w:val="vi-VN"/>
        </w:rPr>
        <w:t xml:space="preserve">chứng minh nhân dân hoặc giấy tờ tùy thân khác có dán ảnh (giấy phép lái xe, thẻ đảng viên, hộ chiếu,…) </w:t>
      </w:r>
      <w:r w:rsidRPr="0083323F">
        <w:rPr>
          <w:rFonts w:ascii="Times New Roman" w:hAnsi="Times New Roman"/>
          <w:i/>
          <w:sz w:val="24"/>
          <w:szCs w:val="24"/>
          <w:lang w:val="vi-VN"/>
        </w:rPr>
        <w:t>và bản thông tin này để cán bộ Trung tâm xác nhận về việc thông báo tìm kiếm việc làm hằng tháng của ông/bà.</w:t>
      </w:r>
    </w:p>
    <w:sectPr w:rsidR="00C15B10" w:rsidRPr="0083323F" w:rsidSect="00635468">
      <w:footerReference w:type="first" r:id="rId6"/>
      <w:pgSz w:w="12240" w:h="15840"/>
      <w:pgMar w:top="0" w:right="616" w:bottom="284"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523" w:rsidRDefault="00AD2523">
      <w:r>
        <w:separator/>
      </w:r>
    </w:p>
  </w:endnote>
  <w:endnote w:type="continuationSeparator" w:id="1">
    <w:p w:rsidR="00AD2523" w:rsidRDefault="00AD25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TimeH">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792" w:rsidRDefault="00D56732">
    <w:pPr>
      <w:pStyle w:val="Footer"/>
      <w:jc w:val="right"/>
      <w:rPr>
        <w:ins w:id="0" w:author="Thien Tu" w:date="2015-05-04T14:57:00Z"/>
      </w:rPr>
    </w:pPr>
    <w:ins w:id="1" w:author="Thien Tu" w:date="2015-05-04T14:57:00Z">
      <w:r>
        <w:fldChar w:fldCharType="begin"/>
      </w:r>
      <w:r w:rsidR="00063792">
        <w:instrText xml:space="preserve"> PAGE   \* MERGEFORMAT </w:instrText>
      </w:r>
      <w:r>
        <w:fldChar w:fldCharType="separate"/>
      </w:r>
    </w:ins>
    <w:r w:rsidR="00C00997">
      <w:rPr>
        <w:noProof/>
      </w:rPr>
      <w:t>1</w:t>
    </w:r>
    <w:ins w:id="2" w:author="Thien Tu" w:date="2015-05-04T14:57:00Z">
      <w:r>
        <w:fldChar w:fldCharType="end"/>
      </w:r>
    </w:ins>
  </w:p>
  <w:p w:rsidR="00063792" w:rsidRDefault="0006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523" w:rsidRDefault="00AD2523">
      <w:r>
        <w:separator/>
      </w:r>
    </w:p>
  </w:footnote>
  <w:footnote w:type="continuationSeparator" w:id="1">
    <w:p w:rsidR="00AD2523" w:rsidRDefault="00AD25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3AF1"/>
    <w:rsid w:val="00001AF0"/>
    <w:rsid w:val="000079BB"/>
    <w:rsid w:val="00014ADC"/>
    <w:rsid w:val="00022262"/>
    <w:rsid w:val="0002404B"/>
    <w:rsid w:val="00026FA3"/>
    <w:rsid w:val="00042B17"/>
    <w:rsid w:val="000458BD"/>
    <w:rsid w:val="00047846"/>
    <w:rsid w:val="00063792"/>
    <w:rsid w:val="00076E65"/>
    <w:rsid w:val="000C652A"/>
    <w:rsid w:val="000D454C"/>
    <w:rsid w:val="000D5BF9"/>
    <w:rsid w:val="000E01BB"/>
    <w:rsid w:val="000F125D"/>
    <w:rsid w:val="00137666"/>
    <w:rsid w:val="00152D0D"/>
    <w:rsid w:val="00154872"/>
    <w:rsid w:val="0016082F"/>
    <w:rsid w:val="00163D25"/>
    <w:rsid w:val="0017151F"/>
    <w:rsid w:val="00193C05"/>
    <w:rsid w:val="00195D98"/>
    <w:rsid w:val="001D1772"/>
    <w:rsid w:val="001E3DAA"/>
    <w:rsid w:val="001F19B7"/>
    <w:rsid w:val="00243C04"/>
    <w:rsid w:val="002467BA"/>
    <w:rsid w:val="00255E2E"/>
    <w:rsid w:val="00274AEA"/>
    <w:rsid w:val="002A4DF0"/>
    <w:rsid w:val="002A588B"/>
    <w:rsid w:val="002B0CFE"/>
    <w:rsid w:val="002B3AF1"/>
    <w:rsid w:val="002E3AE2"/>
    <w:rsid w:val="002E5893"/>
    <w:rsid w:val="00310896"/>
    <w:rsid w:val="00311E84"/>
    <w:rsid w:val="00321DDD"/>
    <w:rsid w:val="00336199"/>
    <w:rsid w:val="003501C3"/>
    <w:rsid w:val="00356DC8"/>
    <w:rsid w:val="00357DA5"/>
    <w:rsid w:val="00367B55"/>
    <w:rsid w:val="00385D4C"/>
    <w:rsid w:val="003A36F5"/>
    <w:rsid w:val="003B444C"/>
    <w:rsid w:val="004027A4"/>
    <w:rsid w:val="0040508A"/>
    <w:rsid w:val="004334FB"/>
    <w:rsid w:val="00454C51"/>
    <w:rsid w:val="004769F8"/>
    <w:rsid w:val="00476AF7"/>
    <w:rsid w:val="004B101C"/>
    <w:rsid w:val="004C71FA"/>
    <w:rsid w:val="004E41ED"/>
    <w:rsid w:val="005027E5"/>
    <w:rsid w:val="005045CB"/>
    <w:rsid w:val="00543F51"/>
    <w:rsid w:val="0058315F"/>
    <w:rsid w:val="005A33B1"/>
    <w:rsid w:val="005C75D6"/>
    <w:rsid w:val="005E1A5B"/>
    <w:rsid w:val="0061627D"/>
    <w:rsid w:val="006259B1"/>
    <w:rsid w:val="00632812"/>
    <w:rsid w:val="00635468"/>
    <w:rsid w:val="006614C6"/>
    <w:rsid w:val="006633A6"/>
    <w:rsid w:val="006717AD"/>
    <w:rsid w:val="00695C16"/>
    <w:rsid w:val="006B288D"/>
    <w:rsid w:val="006D3583"/>
    <w:rsid w:val="00706F23"/>
    <w:rsid w:val="00707A5C"/>
    <w:rsid w:val="007152E0"/>
    <w:rsid w:val="00722C70"/>
    <w:rsid w:val="00724CAA"/>
    <w:rsid w:val="00732CE1"/>
    <w:rsid w:val="00737097"/>
    <w:rsid w:val="007456FE"/>
    <w:rsid w:val="00747AB8"/>
    <w:rsid w:val="00783DF8"/>
    <w:rsid w:val="007843AB"/>
    <w:rsid w:val="0078509A"/>
    <w:rsid w:val="007A6E5D"/>
    <w:rsid w:val="007C4072"/>
    <w:rsid w:val="007D6B3D"/>
    <w:rsid w:val="007E72AF"/>
    <w:rsid w:val="007F19A3"/>
    <w:rsid w:val="007F6149"/>
    <w:rsid w:val="00805B0F"/>
    <w:rsid w:val="00810F5F"/>
    <w:rsid w:val="00813644"/>
    <w:rsid w:val="008151BD"/>
    <w:rsid w:val="00822308"/>
    <w:rsid w:val="0083323F"/>
    <w:rsid w:val="008772CA"/>
    <w:rsid w:val="008829D8"/>
    <w:rsid w:val="008977A1"/>
    <w:rsid w:val="008A2037"/>
    <w:rsid w:val="008B5ABA"/>
    <w:rsid w:val="008C352A"/>
    <w:rsid w:val="00917997"/>
    <w:rsid w:val="00984130"/>
    <w:rsid w:val="009841E1"/>
    <w:rsid w:val="00992EB1"/>
    <w:rsid w:val="009A51E5"/>
    <w:rsid w:val="009A60FE"/>
    <w:rsid w:val="009D1E6D"/>
    <w:rsid w:val="009D476B"/>
    <w:rsid w:val="009F3D96"/>
    <w:rsid w:val="00A04713"/>
    <w:rsid w:val="00A12C4C"/>
    <w:rsid w:val="00A2112C"/>
    <w:rsid w:val="00A35F38"/>
    <w:rsid w:val="00A4148B"/>
    <w:rsid w:val="00A44B0E"/>
    <w:rsid w:val="00A76A2E"/>
    <w:rsid w:val="00A831DA"/>
    <w:rsid w:val="00A8525C"/>
    <w:rsid w:val="00A94F58"/>
    <w:rsid w:val="00AD2523"/>
    <w:rsid w:val="00AE084E"/>
    <w:rsid w:val="00AF21C5"/>
    <w:rsid w:val="00AF323F"/>
    <w:rsid w:val="00B02375"/>
    <w:rsid w:val="00B25C3E"/>
    <w:rsid w:val="00B412AA"/>
    <w:rsid w:val="00B57E0C"/>
    <w:rsid w:val="00B97D3E"/>
    <w:rsid w:val="00BB4421"/>
    <w:rsid w:val="00BC3593"/>
    <w:rsid w:val="00BE3596"/>
    <w:rsid w:val="00BF08D6"/>
    <w:rsid w:val="00C00997"/>
    <w:rsid w:val="00C14F3D"/>
    <w:rsid w:val="00C15B10"/>
    <w:rsid w:val="00C20AC2"/>
    <w:rsid w:val="00C34537"/>
    <w:rsid w:val="00C377BA"/>
    <w:rsid w:val="00C47790"/>
    <w:rsid w:val="00C6284C"/>
    <w:rsid w:val="00C833F0"/>
    <w:rsid w:val="00C93C8F"/>
    <w:rsid w:val="00CA3731"/>
    <w:rsid w:val="00CA4CD4"/>
    <w:rsid w:val="00CB0797"/>
    <w:rsid w:val="00CB7886"/>
    <w:rsid w:val="00CD094C"/>
    <w:rsid w:val="00CD39E6"/>
    <w:rsid w:val="00CE4F26"/>
    <w:rsid w:val="00CF61E9"/>
    <w:rsid w:val="00D05500"/>
    <w:rsid w:val="00D0750B"/>
    <w:rsid w:val="00D11702"/>
    <w:rsid w:val="00D12B8A"/>
    <w:rsid w:val="00D41366"/>
    <w:rsid w:val="00D56732"/>
    <w:rsid w:val="00D72F49"/>
    <w:rsid w:val="00D73A18"/>
    <w:rsid w:val="00D820CF"/>
    <w:rsid w:val="00D82E65"/>
    <w:rsid w:val="00D83421"/>
    <w:rsid w:val="00D9125C"/>
    <w:rsid w:val="00D927E4"/>
    <w:rsid w:val="00DC11AB"/>
    <w:rsid w:val="00DE7A4E"/>
    <w:rsid w:val="00DF4163"/>
    <w:rsid w:val="00E00ABD"/>
    <w:rsid w:val="00E17AAC"/>
    <w:rsid w:val="00E23023"/>
    <w:rsid w:val="00E33A98"/>
    <w:rsid w:val="00E351AF"/>
    <w:rsid w:val="00E532BE"/>
    <w:rsid w:val="00E6464B"/>
    <w:rsid w:val="00E852A1"/>
    <w:rsid w:val="00EA2372"/>
    <w:rsid w:val="00EF1A56"/>
    <w:rsid w:val="00F114E4"/>
    <w:rsid w:val="00F2360C"/>
    <w:rsid w:val="00F25E64"/>
    <w:rsid w:val="00F34E73"/>
    <w:rsid w:val="00F607F5"/>
    <w:rsid w:val="00F82E88"/>
    <w:rsid w:val="00F84C3D"/>
    <w:rsid w:val="00F95B97"/>
    <w:rsid w:val="00FE1D54"/>
    <w:rsid w:val="00FE6FB3"/>
    <w:rsid w:val="00FF5CD4"/>
    <w:rsid w:val="00FF7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92"/>
    <w:rPr>
      <w:rFonts w:ascii=".VnTime" w:eastAsia="Times New Roman" w:hAnsi=".VnTime"/>
      <w:sz w:val="28"/>
    </w:rPr>
  </w:style>
  <w:style w:type="paragraph" w:styleId="Heading1">
    <w:name w:val="heading 1"/>
    <w:basedOn w:val="Normal"/>
    <w:next w:val="Normal"/>
    <w:link w:val="Heading1Char"/>
    <w:qFormat/>
    <w:rsid w:val="002E3AE2"/>
    <w:pPr>
      <w:keepNext/>
      <w:jc w:val="center"/>
      <w:outlineLvl w:val="0"/>
    </w:pPr>
    <w:rPr>
      <w:b/>
    </w:rPr>
  </w:style>
  <w:style w:type="paragraph" w:styleId="Heading2">
    <w:name w:val="heading 2"/>
    <w:basedOn w:val="Normal"/>
    <w:next w:val="Normal"/>
    <w:link w:val="Heading2Char"/>
    <w:qFormat/>
    <w:rsid w:val="002E3AE2"/>
    <w:pPr>
      <w:keepNext/>
      <w:jc w:val="center"/>
      <w:outlineLvl w:val="1"/>
    </w:pPr>
  </w:style>
  <w:style w:type="paragraph" w:styleId="Heading3">
    <w:name w:val="heading 3"/>
    <w:basedOn w:val="Normal"/>
    <w:next w:val="Normal"/>
    <w:link w:val="Heading3Char"/>
    <w:unhideWhenUsed/>
    <w:qFormat/>
    <w:rsid w:val="002E3AE2"/>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rsid w:val="002E3AE2"/>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63792"/>
    <w:pPr>
      <w:tabs>
        <w:tab w:val="center" w:pos="4320"/>
        <w:tab w:val="right" w:pos="8640"/>
      </w:tabs>
    </w:pPr>
  </w:style>
  <w:style w:type="character" w:customStyle="1" w:styleId="FooterChar">
    <w:name w:val="Footer Char"/>
    <w:link w:val="Footer"/>
    <w:uiPriority w:val="99"/>
    <w:rsid w:val="00063792"/>
    <w:rPr>
      <w:rFonts w:ascii=".VnTime" w:eastAsia="Times New Roman" w:hAnsi=".VnTime" w:cs="Times New Roman"/>
      <w:sz w:val="28"/>
      <w:szCs w:val="20"/>
    </w:rPr>
  </w:style>
  <w:style w:type="paragraph" w:styleId="Header">
    <w:name w:val="header"/>
    <w:basedOn w:val="Normal"/>
    <w:link w:val="HeaderChar"/>
    <w:uiPriority w:val="99"/>
    <w:unhideWhenUsed/>
    <w:rsid w:val="00CA3731"/>
    <w:pPr>
      <w:tabs>
        <w:tab w:val="center" w:pos="4680"/>
        <w:tab w:val="right" w:pos="9360"/>
      </w:tabs>
    </w:pPr>
  </w:style>
  <w:style w:type="character" w:customStyle="1" w:styleId="HeaderChar">
    <w:name w:val="Header Char"/>
    <w:link w:val="Header"/>
    <w:uiPriority w:val="99"/>
    <w:rsid w:val="00CA3731"/>
    <w:rPr>
      <w:rFonts w:ascii=".VnTime" w:eastAsia="Times New Roman" w:hAnsi=".VnTime"/>
      <w:sz w:val="28"/>
    </w:rPr>
  </w:style>
  <w:style w:type="paragraph" w:styleId="BodyText">
    <w:name w:val="Body Text"/>
    <w:basedOn w:val="Normal"/>
    <w:link w:val="BodyTextChar"/>
    <w:rsid w:val="00195D98"/>
    <w:rPr>
      <w:rFonts w:ascii=".VnTimeH" w:hAnsi=".VnTimeH"/>
      <w:b/>
      <w:sz w:val="24"/>
    </w:rPr>
  </w:style>
  <w:style w:type="character" w:customStyle="1" w:styleId="BodyTextChar">
    <w:name w:val="Body Text Char"/>
    <w:link w:val="BodyText"/>
    <w:rsid w:val="00195D98"/>
    <w:rPr>
      <w:rFonts w:ascii=".VnTimeH" w:eastAsia="Times New Roman" w:hAnsi=".VnTimeH"/>
      <w:b/>
      <w:sz w:val="24"/>
    </w:rPr>
  </w:style>
  <w:style w:type="paragraph" w:styleId="BodyText3">
    <w:name w:val="Body Text 3"/>
    <w:basedOn w:val="Normal"/>
    <w:link w:val="BodyText3Char"/>
    <w:rsid w:val="00195D98"/>
    <w:pPr>
      <w:spacing w:after="120"/>
    </w:pPr>
    <w:rPr>
      <w:sz w:val="16"/>
      <w:szCs w:val="16"/>
    </w:rPr>
  </w:style>
  <w:style w:type="character" w:customStyle="1" w:styleId="BodyText3Char">
    <w:name w:val="Body Text 3 Char"/>
    <w:link w:val="BodyText3"/>
    <w:rsid w:val="00195D98"/>
    <w:rPr>
      <w:rFonts w:ascii=".VnTime" w:eastAsia="Times New Roman" w:hAnsi=".VnTime"/>
      <w:sz w:val="16"/>
      <w:szCs w:val="16"/>
    </w:rPr>
  </w:style>
  <w:style w:type="character" w:customStyle="1" w:styleId="Heading1Char">
    <w:name w:val="Heading 1 Char"/>
    <w:link w:val="Heading1"/>
    <w:rsid w:val="002E3AE2"/>
    <w:rPr>
      <w:rFonts w:ascii=".VnTime" w:eastAsia="Times New Roman" w:hAnsi=".VnTime"/>
      <w:b/>
      <w:sz w:val="28"/>
    </w:rPr>
  </w:style>
  <w:style w:type="character" w:customStyle="1" w:styleId="Heading2Char">
    <w:name w:val="Heading 2 Char"/>
    <w:link w:val="Heading2"/>
    <w:rsid w:val="002E3AE2"/>
    <w:rPr>
      <w:rFonts w:ascii=".VnTime" w:eastAsia="Times New Roman" w:hAnsi=".VnTime"/>
      <w:sz w:val="28"/>
    </w:rPr>
  </w:style>
  <w:style w:type="character" w:customStyle="1" w:styleId="Heading3Char">
    <w:name w:val="Heading 3 Char"/>
    <w:link w:val="Heading3"/>
    <w:rsid w:val="002E3AE2"/>
    <w:rPr>
      <w:rFonts w:ascii="Cambria" w:eastAsia="Times New Roman" w:hAnsi="Cambria"/>
      <w:b/>
      <w:bCs/>
      <w:color w:val="4F81BD"/>
      <w:sz w:val="28"/>
    </w:rPr>
  </w:style>
  <w:style w:type="character" w:customStyle="1" w:styleId="Heading4Char">
    <w:name w:val="Heading 4 Char"/>
    <w:link w:val="Heading4"/>
    <w:rsid w:val="002E3AE2"/>
    <w:rPr>
      <w:rFonts w:ascii="Cambria" w:eastAsia="Times New Roman" w:hAnsi="Cambria"/>
      <w:b/>
      <w:bCs/>
      <w:i/>
      <w:iCs/>
      <w:color w:val="4F81BD"/>
      <w:sz w:val="28"/>
    </w:rPr>
  </w:style>
  <w:style w:type="paragraph" w:styleId="BalloonText">
    <w:name w:val="Balloon Text"/>
    <w:basedOn w:val="Normal"/>
    <w:link w:val="BalloonTextChar"/>
    <w:uiPriority w:val="99"/>
    <w:semiHidden/>
    <w:unhideWhenUsed/>
    <w:rsid w:val="00F607F5"/>
    <w:rPr>
      <w:rFonts w:ascii="Segoe UI" w:hAnsi="Segoe UI" w:cs="Segoe UI"/>
      <w:sz w:val="18"/>
      <w:szCs w:val="18"/>
    </w:rPr>
  </w:style>
  <w:style w:type="character" w:customStyle="1" w:styleId="BalloonTextChar">
    <w:name w:val="Balloon Text Char"/>
    <w:link w:val="BalloonText"/>
    <w:uiPriority w:val="99"/>
    <w:semiHidden/>
    <w:rsid w:val="00F607F5"/>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henry</cp:lastModifiedBy>
  <cp:revision>41</cp:revision>
  <cp:lastPrinted>2016-12-15T03:56:00Z</cp:lastPrinted>
  <dcterms:created xsi:type="dcterms:W3CDTF">2017-06-02T02:34:00Z</dcterms:created>
  <dcterms:modified xsi:type="dcterms:W3CDTF">2017-06-16T08:12:00Z</dcterms:modified>
</cp:coreProperties>
</file>
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432" w:type="dxa"/>
        <w:tblLook w:val="04A0"/>
      </w:tblPr>
      <w:tblGrid>
        <w:gridCol w:w="4950"/>
        <w:gridCol w:w="5490"/>
      </w:tblGrid>
      <w:tr w:rsidR="00A11196" w:rsidRPr="00F5392B" w:rsidTr="00BA76D3">
        <w:trPr>
          <w:trHeight w:val="1436"/>
        </w:trPr>
        <w:tc>
          <w:tcPr>
            <w:tcW w:w="4950" w:type="dxa"/>
          </w:tcPr>
          <w:p w:rsidR="00A11196" w:rsidRPr="00D60803" w:rsidRDefault="00A11196" w:rsidP="00BA76D3">
            <w:pPr>
              <w:pStyle w:val="Heading2"/>
              <w:rPr>
                <w:rFonts w:ascii="Times New Roman" w:hAnsi="Times New Roman"/>
                <w:bCs/>
                <w:spacing w:val="-6"/>
                <w:sz w:val="24"/>
                <w:szCs w:val="24"/>
              </w:rPr>
            </w:pPr>
            <w:r w:rsidRPr="00F5392B">
              <w:rPr>
                <w:rFonts w:ascii="Times New Roman" w:hAnsi="Times New Roman"/>
                <w:bCs/>
                <w:spacing w:val="-6"/>
                <w:sz w:val="24"/>
                <w:szCs w:val="24"/>
                <w:lang w:val="vi-VN"/>
              </w:rPr>
              <w:t xml:space="preserve">ỦY BAN NHÂN DÂN </w:t>
            </w:r>
            <w:r w:rsidR="00D60803">
              <w:rPr>
                <w:rFonts w:ascii="Times New Roman" w:hAnsi="Times New Roman"/>
                <w:bCs/>
                <w:spacing w:val="-6"/>
                <w:sz w:val="24"/>
                <w:szCs w:val="24"/>
              </w:rPr>
              <w:t>TỈNH NGHỆ AN</w:t>
            </w:r>
          </w:p>
          <w:p w:rsidR="00A11196" w:rsidRPr="00F5392B" w:rsidRDefault="00A11196" w:rsidP="00BA76D3">
            <w:pPr>
              <w:pStyle w:val="Heading2"/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SỞ LAO ĐỘNG-TH</w:t>
            </w: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softHyphen/>
              <w:t>ƯƠNG BINH</w:t>
            </w:r>
          </w:p>
          <w:p w:rsidR="00A11196" w:rsidRPr="00F5392B" w:rsidRDefault="00A11196" w:rsidP="00BA76D3">
            <w:pPr>
              <w:pStyle w:val="Heading2"/>
              <w:rPr>
                <w:rFonts w:ascii="Times New Roman" w:hAnsi="Times New Roman"/>
                <w:sz w:val="30"/>
                <w:lang w:val="vi-VN"/>
              </w:rPr>
            </w:pPr>
            <w:r w:rsidRPr="00F5392B">
              <w:rPr>
                <w:rFonts w:ascii="Times New Roman" w:hAnsi="Times New Roman"/>
                <w:b/>
                <w:spacing w:val="-10"/>
                <w:sz w:val="26"/>
                <w:szCs w:val="24"/>
                <w:lang w:val="vi-VN"/>
              </w:rPr>
              <w:t>VÀ XÃ HỘI</w:t>
            </w:r>
          </w:p>
          <w:p w:rsidR="00A11196" w:rsidRPr="00F5392B" w:rsidRDefault="00F12BBA" w:rsidP="00BA76D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 w:rsidRPr="00F12BBA">
              <w:rPr>
                <w:rFonts w:ascii="Times New Roman" w:hAnsi="Times New Roman"/>
                <w:noProof/>
                <w:lang w:val="vi-VN" w:eastAsia="vi-VN"/>
              </w:rPr>
              <w:pict>
                <v:line id="Line 15" o:spid="_x0000_s1033" style="position:absolute;left:0;text-align:left;z-index:251658752;visibility:visible;mso-wrap-distance-top:-1e-4mm;mso-wrap-distance-bottom:-1e-4mm" from="88.7pt,5.75pt" to="1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wzEw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"/>
              </w:pic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6"/>
                <w:lang w:val="vi-VN"/>
              </w:rPr>
            </w:pPr>
            <w:r w:rsidRPr="00F5392B">
              <w:rPr>
                <w:rFonts w:ascii="Times New Roman" w:hAnsi="Times New Roman"/>
                <w:sz w:val="26"/>
                <w:lang w:val="vi-VN"/>
              </w:rPr>
              <w:t xml:space="preserve">Số: </w:t>
            </w:r>
            <w:r w:rsidR="001379BF" w:rsidRPr="00F5392B">
              <w:rPr>
                <w:rFonts w:ascii="Times New Roman" w:hAnsi="Times New Roman"/>
                <w:sz w:val="26"/>
                <w:lang w:val="vi-VN"/>
              </w:rPr>
              <w:t>[SoQD]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5490" w:type="dxa"/>
          </w:tcPr>
          <w:p w:rsidR="00A11196" w:rsidRPr="00F5392B" w:rsidRDefault="00A11196" w:rsidP="00BA76D3">
            <w:pPr>
              <w:pStyle w:val="BodyText3"/>
              <w:spacing w:after="0"/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F5392B">
              <w:rPr>
                <w:rFonts w:ascii="Times New Roman" w:hAnsi="Times New Roman"/>
                <w:b/>
                <w:sz w:val="24"/>
                <w:lang w:val="vi-VN"/>
              </w:rPr>
              <w:t>CỘNG HOÀ XÃ HỘI CHỦ NGHĨA VIỆT NAM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  <w:p w:rsidR="00A11196" w:rsidRPr="00F5392B" w:rsidRDefault="00F12BBA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  <w:r w:rsidRPr="00F12BBA">
              <w:rPr>
                <w:rFonts w:ascii="Times New Roman" w:hAnsi="Times New Roman"/>
                <w:noProof/>
                <w:lang w:val="vi-VN" w:eastAsia="vi-VN"/>
              </w:rPr>
              <w:pict>
                <v:line id="Line 13" o:spid="_x0000_s1031" style="position:absolute;left:0;text-align:left;z-index:251656704;visibility:visible;mso-wrap-distance-top:-1e-4mm;mso-wrap-distance-bottom:-1e-4mm" from="65.6pt,4.85pt" to="200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DL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"/>
              </w:pic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i/>
                <w:iCs/>
                <w:sz w:val="24"/>
                <w:lang w:val="vi-VN"/>
              </w:rPr>
            </w:pPr>
            <w:r w:rsidRPr="008B7061">
              <w:rPr>
                <w:rFonts w:ascii="Times New Roman" w:hAnsi="Times New Roman"/>
                <w:i/>
                <w:sz w:val="22"/>
                <w:lang w:val="vi-VN"/>
              </w:rPr>
              <w:t xml:space="preserve">              </w:t>
            </w:r>
            <w:r w:rsidR="00EE7D69" w:rsidRPr="008B7061">
              <w:rPr>
                <w:rFonts w:ascii="Times New Roman" w:hAnsi="Times New Roman"/>
                <w:i/>
                <w:sz w:val="22"/>
              </w:rPr>
              <w:t>Nghệ An</w:t>
            </w:r>
            <w:r w:rsidRPr="008B7061">
              <w:rPr>
                <w:rFonts w:ascii="Times New Roman" w:hAnsi="Times New Roman"/>
                <w:i/>
                <w:iCs/>
                <w:sz w:val="24"/>
                <w:lang w:val="vi-VN"/>
              </w:rPr>
              <w:t>,</w:t>
            </w:r>
            <w:r w:rsidRPr="00F5392B">
              <w:rPr>
                <w:rFonts w:ascii="Times New Roman" w:hAnsi="Times New Roman"/>
                <w:i/>
                <w:iCs/>
                <w:sz w:val="24"/>
                <w:lang w:val="vi-VN"/>
              </w:rPr>
              <w:t xml:space="preserve"> </w:t>
            </w:r>
            <w:r w:rsidR="005074FC" w:rsidRPr="00F5392B">
              <w:rPr>
                <w:rFonts w:ascii="Times New Roman" w:hAnsi="Times New Roman"/>
                <w:i/>
                <w:iCs/>
                <w:sz w:val="24"/>
                <w:lang w:val="vi-VN"/>
              </w:rPr>
              <w:t>[NgayKy]</w:t>
            </w: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  <w:p w:rsidR="00A11196" w:rsidRPr="00F5392B" w:rsidRDefault="00A11196" w:rsidP="00BA76D3">
            <w:pPr>
              <w:jc w:val="center"/>
              <w:rPr>
                <w:rFonts w:ascii="Times New Roman" w:hAnsi="Times New Roman"/>
                <w:sz w:val="22"/>
                <w:lang w:val="vi-VN"/>
              </w:rPr>
            </w:pPr>
          </w:p>
        </w:tc>
      </w:tr>
    </w:tbl>
    <w:p w:rsidR="00A11196" w:rsidRPr="00F5392B" w:rsidRDefault="00A11196" w:rsidP="00A11196">
      <w:pPr>
        <w:pStyle w:val="Heading1"/>
        <w:spacing w:line="360" w:lineRule="exact"/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lang w:val="vi-VN"/>
        </w:rPr>
        <w:t>QUYẾT ĐỊNH</w:t>
      </w:r>
    </w:p>
    <w:p w:rsidR="00A11196" w:rsidRPr="00F5392B" w:rsidRDefault="00A11196" w:rsidP="00A11196">
      <w:pPr>
        <w:spacing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F5392B">
        <w:rPr>
          <w:rFonts w:ascii="Times New Roman" w:hAnsi="Times New Roman"/>
          <w:b/>
          <w:szCs w:val="28"/>
          <w:lang w:val="vi-VN"/>
        </w:rPr>
        <w:t>Về việc tạm dừng hưởng trợ cấp thất nghiệp</w:t>
      </w:r>
    </w:p>
    <w:p w:rsidR="00A11196" w:rsidRPr="00F5392B" w:rsidRDefault="00F12BBA" w:rsidP="00A11196">
      <w:pPr>
        <w:spacing w:line="360" w:lineRule="exact"/>
        <w:jc w:val="center"/>
        <w:rPr>
          <w:rFonts w:ascii="Times New Roman" w:hAnsi="Times New Roman"/>
          <w:b/>
          <w:szCs w:val="28"/>
          <w:lang w:val="vi-VN"/>
        </w:rPr>
      </w:pPr>
      <w:r w:rsidRPr="00F12BBA">
        <w:rPr>
          <w:rFonts w:ascii="Times New Roman" w:hAnsi="Times New Roman"/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" o:spid="_x0000_s1032" type="#_x0000_t32" style="position:absolute;left:0;text-align:left;margin-left:204.85pt;margin-top:5.1pt;width:69.45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44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"/>
        </w:pict>
      </w:r>
    </w:p>
    <w:p w:rsidR="00A11196" w:rsidRPr="00F5392B" w:rsidRDefault="00A11196" w:rsidP="00A11196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  <w:lang w:val="vi-VN"/>
        </w:rPr>
      </w:pPr>
      <w:r w:rsidRPr="00F5392B">
        <w:rPr>
          <w:rFonts w:ascii="Times New Roman" w:hAnsi="Times New Roman"/>
          <w:b/>
          <w:bCs/>
          <w:sz w:val="26"/>
          <w:lang w:val="vi-VN"/>
        </w:rPr>
        <w:t>GIÁM ĐỐC SỞ LAO ĐỘNG-TH</w:t>
      </w:r>
      <w:r w:rsidRPr="00F5392B">
        <w:rPr>
          <w:rFonts w:ascii="Times New Roman" w:hAnsi="Times New Roman"/>
          <w:b/>
          <w:bCs/>
          <w:sz w:val="26"/>
          <w:lang w:val="vi-VN"/>
        </w:rPr>
        <w:softHyphen/>
        <w:t xml:space="preserve">ƯƠNG BINH VÀ XÃ HỘI </w:t>
      </w:r>
    </w:p>
    <w:p w:rsidR="00A11196" w:rsidRPr="005B5BF8" w:rsidRDefault="005B5BF8" w:rsidP="00A11196">
      <w:pPr>
        <w:spacing w:before="120" w:after="120" w:line="360" w:lineRule="exact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  <w:lang w:val="vi-VN"/>
        </w:rPr>
        <w:t>TỈNH NGHỆ AN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 Luật việc làm ngày 16 tháng 11 năm 2013; 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 Nghị định số 28/2015/NĐ-CP ngày 12/3/2015 của Chính phủ quy định chi tiết thi hành một số điều của Luật việc làm về bảo hiểm thất nghiệp; 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Căn cứ Thông t</w:t>
      </w:r>
      <w:r w:rsidRPr="00F5392B">
        <w:rPr>
          <w:rFonts w:ascii="Times New Roman" w:hAnsi="Times New Roman"/>
          <w:szCs w:val="28"/>
          <w:lang w:val="vi-VN"/>
        </w:rPr>
        <w:softHyphen/>
        <w:t>ư số ……/2015/TT-BLĐTBXH ngày ……/……/……… của Bộ Lao động-Th</w:t>
      </w:r>
      <w:r w:rsidRPr="00F5392B">
        <w:rPr>
          <w:rFonts w:ascii="Times New Roman" w:hAnsi="Times New Roman"/>
          <w:szCs w:val="28"/>
          <w:lang w:val="vi-VN"/>
        </w:rPr>
        <w:softHyphen/>
        <w:t>ương binh và Xã hội hư</w:t>
      </w:r>
      <w:r w:rsidRPr="00F5392B">
        <w:rPr>
          <w:rFonts w:ascii="Times New Roman" w:hAnsi="Times New Roman"/>
          <w:szCs w:val="28"/>
          <w:lang w:val="vi-VN"/>
        </w:rPr>
        <w:softHyphen/>
        <w:t>ớng dẫn thi hành một số điều của Nghị định số 28/2015/NĐ-CP;</w:t>
      </w:r>
    </w:p>
    <w:p w:rsidR="00A11196" w:rsidRPr="00F5392B" w:rsidRDefault="00A11196" w:rsidP="00A11196">
      <w:pPr>
        <w:spacing w:before="60" w:after="60"/>
        <w:ind w:firstLine="562"/>
        <w:jc w:val="both"/>
        <w:rPr>
          <w:rFonts w:ascii="Times New Roman" w:hAnsi="Times New Roman"/>
          <w:i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Căn cứ………………………………….. </w:t>
      </w:r>
      <w:r w:rsidRPr="00F5392B">
        <w:rPr>
          <w:rFonts w:ascii="Times New Roman" w:hAnsi="Times New Roman"/>
          <w:i/>
          <w:szCs w:val="28"/>
          <w:lang w:val="vi-VN"/>
        </w:rPr>
        <w:t>(văn bản quy định chức năng, nhiệm vụ, quyền hạn và cơ cấu tổ chức của Sở Lao động – Thương binh và Xã hội);</w:t>
      </w:r>
    </w:p>
    <w:p w:rsidR="00A11196" w:rsidRPr="00F5392B" w:rsidRDefault="000A107D" w:rsidP="00A11196">
      <w:pPr>
        <w:spacing w:before="60" w:after="60"/>
        <w:ind w:firstLine="562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 xml:space="preserve">Căn cứ </w:t>
      </w:r>
      <w:r>
        <w:rPr>
          <w:rFonts w:ascii="Times New Roman" w:hAnsi="Times New Roman"/>
          <w:szCs w:val="28"/>
        </w:rPr>
        <w:t>quyết định số [SoQDTCTN]</w:t>
      </w:r>
      <w:r w:rsidR="004271A8" w:rsidRPr="00F5392B">
        <w:rPr>
          <w:rFonts w:ascii="Times New Roman" w:hAnsi="Times New Roman"/>
          <w:szCs w:val="28"/>
          <w:lang w:val="vi-VN"/>
        </w:rPr>
        <w:t xml:space="preserve"> </w:t>
      </w:r>
      <w:r w:rsidR="00A16B0C">
        <w:rPr>
          <w:rFonts w:ascii="Times New Roman" w:hAnsi="Times New Roman"/>
          <w:szCs w:val="28"/>
        </w:rPr>
        <w:t>ngày [NgayKyTCTN] của giám đốc sở</w:t>
      </w:r>
      <w:r w:rsidR="00A11196" w:rsidRPr="00F5392B">
        <w:rPr>
          <w:rFonts w:ascii="Times New Roman" w:hAnsi="Times New Roman"/>
          <w:szCs w:val="28"/>
          <w:lang w:val="vi-VN"/>
        </w:rPr>
        <w:t xml:space="preserve"> Lao động – Thương binh và Xã hội về việc hưởng trợ cấp thất nghiệp;</w:t>
      </w:r>
    </w:p>
    <w:p w:rsidR="00A11196" w:rsidRPr="00F5392B" w:rsidRDefault="00A11196" w:rsidP="00A11196">
      <w:pPr>
        <w:spacing w:before="120" w:after="120" w:line="360" w:lineRule="exact"/>
        <w:ind w:firstLine="720"/>
        <w:jc w:val="both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Theo đề nghị của Giám đốc Trung tâm Dịch việc làm</w:t>
      </w:r>
      <w:r w:rsidR="00AF4981" w:rsidRPr="00F5392B">
        <w:rPr>
          <w:rFonts w:ascii="Times New Roman" w:hAnsi="Times New Roman"/>
          <w:szCs w:val="28"/>
          <w:lang w:val="vi-VN"/>
        </w:rPr>
        <w:t xml:space="preserve"> Hà Nội</w:t>
      </w:r>
      <w:r w:rsidRPr="00F5392B">
        <w:rPr>
          <w:rFonts w:ascii="Times New Roman" w:hAnsi="Times New Roman"/>
          <w:szCs w:val="28"/>
          <w:lang w:val="vi-VN"/>
        </w:rPr>
        <w:t>,</w:t>
      </w:r>
    </w:p>
    <w:p w:rsidR="00A11196" w:rsidRPr="00F5392B" w:rsidRDefault="00A11196" w:rsidP="00A11196">
      <w:pPr>
        <w:pStyle w:val="Heading3"/>
        <w:spacing w:before="120" w:after="120" w:line="360" w:lineRule="exact"/>
        <w:jc w:val="center"/>
        <w:rPr>
          <w:rFonts w:ascii="Times New Roman" w:hAnsi="Times New Roman"/>
          <w:color w:val="auto"/>
          <w:lang w:val="vi-VN"/>
        </w:rPr>
      </w:pPr>
      <w:r w:rsidRPr="00F5392B">
        <w:rPr>
          <w:rFonts w:ascii="Times New Roman" w:hAnsi="Times New Roman"/>
          <w:color w:val="auto"/>
          <w:lang w:val="vi-VN"/>
        </w:rPr>
        <w:t>QUYẾT ĐỊNH: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b/>
          <w:bCs/>
          <w:szCs w:val="28"/>
          <w:lang w:val="vi-VN"/>
        </w:rPr>
        <w:t>Điều 1.</w:t>
      </w:r>
      <w:r w:rsidRPr="00F5392B">
        <w:rPr>
          <w:rFonts w:ascii="Times New Roman" w:hAnsi="Times New Roman"/>
          <w:szCs w:val="28"/>
          <w:lang w:val="vi-VN"/>
        </w:rPr>
        <w:t xml:space="preserve"> Tạm dừng hưởng trợ cấp thất nghiệp kể từ ngày</w:t>
      </w:r>
      <w:r w:rsidR="00AC3331" w:rsidRPr="00F5392B">
        <w:rPr>
          <w:rFonts w:ascii="Times New Roman" w:hAnsi="Times New Roman"/>
          <w:szCs w:val="28"/>
          <w:lang w:val="vi-VN"/>
        </w:rPr>
        <w:t xml:space="preserve"> [NgayTamDung]</w:t>
      </w:r>
      <w:r w:rsidRPr="00F5392B">
        <w:rPr>
          <w:rFonts w:ascii="Times New Roman" w:hAnsi="Times New Roman"/>
          <w:szCs w:val="28"/>
          <w:lang w:val="vi-VN"/>
        </w:rPr>
        <w:t xml:space="preserve"> đối với:</w:t>
      </w:r>
    </w:p>
    <w:p w:rsidR="00A11196" w:rsidRPr="00F5392B" w:rsidRDefault="00785810" w:rsidP="00840A69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[TenLD]</w:t>
      </w:r>
      <w:r w:rsidR="00A11196" w:rsidRPr="00F5392B">
        <w:rPr>
          <w:rFonts w:ascii="Times New Roman" w:hAnsi="Times New Roman"/>
          <w:szCs w:val="28"/>
          <w:lang w:val="vi-VN"/>
        </w:rPr>
        <w:t xml:space="preserve"> sinh ngày </w:t>
      </w:r>
      <w:r w:rsidRPr="00F5392B">
        <w:rPr>
          <w:rFonts w:ascii="Times New Roman" w:hAnsi="Times New Roman"/>
          <w:szCs w:val="28"/>
          <w:lang w:val="vi-VN"/>
        </w:rPr>
        <w:t>[NgaySinh]</w:t>
      </w:r>
    </w:p>
    <w:p w:rsidR="00A11196" w:rsidRPr="00F5392B" w:rsidRDefault="00A11196" w:rsidP="00840A69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C4406E" w:rsidRPr="00F5392B">
        <w:rPr>
          <w:rFonts w:ascii="Times New Roman" w:hAnsi="Times New Roman"/>
          <w:szCs w:val="28"/>
          <w:lang w:val="vi-VN"/>
        </w:rPr>
        <w:t>[CMTND]</w:t>
      </w:r>
    </w:p>
    <w:p w:rsidR="00A11196" w:rsidRPr="00F5392B" w:rsidRDefault="00A11196" w:rsidP="00840A69">
      <w:pPr>
        <w:spacing w:before="120" w:after="120" w:line="340" w:lineRule="exact"/>
        <w:ind w:firstLine="562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 xml:space="preserve">Ngày cấp: </w:t>
      </w:r>
      <w:r w:rsidR="00A962DE" w:rsidRPr="00F5392B">
        <w:rPr>
          <w:rFonts w:ascii="Times New Roman" w:hAnsi="Times New Roman"/>
          <w:szCs w:val="28"/>
          <w:lang w:val="vi-VN"/>
        </w:rPr>
        <w:t>[NgayCapCMTND]</w:t>
      </w:r>
      <w:r w:rsidRPr="00F5392B">
        <w:rPr>
          <w:rFonts w:ascii="Times New Roman" w:hAnsi="Times New Roman"/>
          <w:szCs w:val="28"/>
          <w:lang w:val="vi-VN"/>
        </w:rPr>
        <w:t xml:space="preserve"> nơi cấp:</w:t>
      </w:r>
      <w:r w:rsidR="00633399" w:rsidRPr="00F5392B">
        <w:rPr>
          <w:rFonts w:ascii="Times New Roman" w:hAnsi="Times New Roman"/>
          <w:szCs w:val="28"/>
          <w:lang w:val="vi-VN"/>
        </w:rPr>
        <w:t xml:space="preserve"> [NoiCapCMTND]</w:t>
      </w:r>
    </w:p>
    <w:p w:rsidR="00A11196" w:rsidRPr="00F5392B" w:rsidRDefault="00A11196" w:rsidP="00840A69">
      <w:pPr>
        <w:tabs>
          <w:tab w:val="right" w:leader="dot" w:pos="8789"/>
        </w:tabs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szCs w:val="28"/>
          <w:lang w:val="vi-VN"/>
        </w:rPr>
        <w:t>Số sổ BHXH</w:t>
      </w:r>
      <w:r w:rsidR="000C436C" w:rsidRPr="00F5392B">
        <w:rPr>
          <w:rFonts w:ascii="Times New Roman" w:hAnsi="Times New Roman"/>
          <w:szCs w:val="28"/>
          <w:lang w:val="vi-VN"/>
        </w:rPr>
        <w:t xml:space="preserve"> [SoBHXH]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lang w:val="vi-VN"/>
        </w:rPr>
        <w:t>Nơi thường trú:</w:t>
      </w:r>
      <w:r w:rsidR="00DF2783" w:rsidRPr="00F5392B">
        <w:rPr>
          <w:rFonts w:ascii="Times New Roman" w:hAnsi="Times New Roman"/>
          <w:lang w:val="vi-VN"/>
        </w:rPr>
        <w:t xml:space="preserve"> [DiaChiThuongTru]</w:t>
      </w:r>
    </w:p>
    <w:p w:rsidR="001A13E7" w:rsidRDefault="00A11196" w:rsidP="001A13E7">
      <w:pPr>
        <w:spacing w:before="120" w:after="120" w:line="360" w:lineRule="exact"/>
        <w:ind w:firstLine="567"/>
        <w:rPr>
          <w:rFonts w:ascii="Times New Roman" w:hAnsi="Times New Roman"/>
        </w:rPr>
      </w:pPr>
      <w:r w:rsidRPr="00F5392B">
        <w:rPr>
          <w:rFonts w:ascii="Times New Roman" w:hAnsi="Times New Roman"/>
          <w:lang w:val="vi-VN"/>
        </w:rPr>
        <w:t>Chỗ ở hiện nay:</w:t>
      </w:r>
      <w:r w:rsidR="003C5929" w:rsidRPr="00F5392B">
        <w:rPr>
          <w:rFonts w:ascii="Times New Roman" w:hAnsi="Times New Roman"/>
          <w:lang w:val="vi-VN"/>
        </w:rPr>
        <w:t xml:space="preserve"> [DiaChiHienTai]</w:t>
      </w:r>
    </w:p>
    <w:p w:rsidR="00D91F0C" w:rsidRDefault="001A13E7" w:rsidP="00766162">
      <w:pPr>
        <w:spacing w:before="120" w:after="120" w:line="36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Tổng số tháng đóng bảo hiểm xã hội: [STD] tháng.</w:t>
      </w:r>
    </w:p>
    <w:p w:rsidR="00622D87" w:rsidRPr="00766162" w:rsidRDefault="00013C8E" w:rsidP="00093BE1">
      <w:pPr>
        <w:spacing w:before="120" w:after="120" w:line="360" w:lineRule="exact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số tháng hưởng trợ cấp thất nghiệp</w:t>
      </w:r>
      <w:r w:rsidR="00E41CCA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[STH] tháng.</w:t>
      </w:r>
    </w:p>
    <w:p w:rsidR="00A11196" w:rsidRPr="00E41CCA" w:rsidRDefault="00E41CCA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Tổng số tháng đã hưởng trợ cấp thất nghiệp: [STDH] tháng.</w:t>
      </w:r>
    </w:p>
    <w:p w:rsidR="00A11196" w:rsidRPr="00F5392B" w:rsidRDefault="00A11196" w:rsidP="00840A69">
      <w:pPr>
        <w:spacing w:before="120" w:after="120" w:line="360" w:lineRule="exact"/>
        <w:ind w:firstLine="567"/>
        <w:rPr>
          <w:rFonts w:ascii="Times New Roman" w:hAnsi="Times New Roman"/>
          <w:szCs w:val="28"/>
          <w:lang w:val="vi-VN"/>
        </w:rPr>
      </w:pPr>
      <w:r w:rsidRPr="00F5392B">
        <w:rPr>
          <w:rFonts w:ascii="Times New Roman" w:hAnsi="Times New Roman"/>
          <w:lang w:val="vi-VN"/>
        </w:rPr>
        <w:t>Lý do tạm dừng hưởng trợ cấp thất nghiệp: ông/bà không thực hiện thông báo về việc tìm kiếm việc làm hằng tháng theo quy định.</w:t>
      </w:r>
    </w:p>
    <w:p w:rsidR="00A11196" w:rsidRPr="00F5392B" w:rsidRDefault="00A11196" w:rsidP="00840A69">
      <w:pPr>
        <w:pStyle w:val="BodyText"/>
        <w:spacing w:before="120" w:after="120" w:line="360" w:lineRule="exact"/>
        <w:ind w:firstLine="720"/>
        <w:rPr>
          <w:rFonts w:ascii="Times New Roman" w:hAnsi="Times New Roman"/>
          <w:b w:val="0"/>
          <w:sz w:val="28"/>
          <w:szCs w:val="28"/>
          <w:lang w:val="vi-VN"/>
        </w:rPr>
      </w:pPr>
      <w:r w:rsidRPr="00F5392B">
        <w:rPr>
          <w:rFonts w:ascii="Times New Roman" w:hAnsi="Times New Roman"/>
          <w:bCs/>
          <w:sz w:val="28"/>
          <w:szCs w:val="28"/>
          <w:lang w:val="vi-VN"/>
        </w:rPr>
        <w:t>Điều 2.</w:t>
      </w:r>
      <w:r w:rsidRPr="00F5392B">
        <w:rPr>
          <w:rFonts w:ascii="Times New Roman" w:hAnsi="Times New Roman"/>
          <w:szCs w:val="28"/>
          <w:lang w:val="vi-VN"/>
        </w:rPr>
        <w:t xml:space="preserve"> 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>Quyết định này có hiệu lực kể từ ngày ký</w:t>
      </w:r>
    </w:p>
    <w:p w:rsidR="00A11196" w:rsidRPr="00F5392B" w:rsidRDefault="00A11196" w:rsidP="00840A69">
      <w:pPr>
        <w:pStyle w:val="BodyText"/>
        <w:spacing w:before="120" w:after="120" w:line="360" w:lineRule="exact"/>
        <w:ind w:firstLine="720"/>
        <w:rPr>
          <w:rFonts w:ascii="Times New Roman" w:hAnsi="Times New Roman"/>
          <w:sz w:val="26"/>
          <w:lang w:val="vi-VN"/>
        </w:rPr>
      </w:pPr>
      <w:r w:rsidRPr="00F5392B">
        <w:rPr>
          <w:rFonts w:ascii="Times New Roman" w:hAnsi="Times New Roman"/>
          <w:bCs/>
          <w:sz w:val="28"/>
          <w:szCs w:val="28"/>
          <w:lang w:val="vi-VN"/>
        </w:rPr>
        <w:t>Điều 3.</w:t>
      </w:r>
      <w:r w:rsidRPr="00F5392B">
        <w:rPr>
          <w:rFonts w:ascii="Times New Roman" w:hAnsi="Times New Roman"/>
          <w:szCs w:val="28"/>
          <w:lang w:val="vi-VN"/>
        </w:rPr>
        <w:t xml:space="preserve"> </w:t>
      </w:r>
      <w:r w:rsidR="001F60E3"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Giám đốc Bảo hiểm xã hội </w:t>
      </w:r>
      <w:r w:rsidR="00DD24B5">
        <w:rPr>
          <w:rFonts w:ascii="Times New Roman" w:hAnsi="Times New Roman"/>
          <w:b w:val="0"/>
          <w:sz w:val="28"/>
          <w:szCs w:val="28"/>
        </w:rPr>
        <w:t>tỉnh Nghệ An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>; Giám đốc Trung tâm Dịch việc làm</w:t>
      </w:r>
      <w:r w:rsidR="00C9727F"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 </w:t>
      </w:r>
      <w:r w:rsidR="00DD24B5">
        <w:rPr>
          <w:rFonts w:ascii="Times New Roman" w:hAnsi="Times New Roman"/>
          <w:b w:val="0"/>
          <w:sz w:val="28"/>
          <w:szCs w:val="28"/>
        </w:rPr>
        <w:t>tỉnh Nghệ An</w:t>
      </w:r>
      <w:r w:rsidRPr="00F5392B">
        <w:rPr>
          <w:rFonts w:ascii="Times New Roman" w:hAnsi="Times New Roman"/>
          <w:b w:val="0"/>
          <w:sz w:val="28"/>
          <w:szCs w:val="28"/>
          <w:lang w:val="vi-VN"/>
        </w:rPr>
        <w:t xml:space="preserve"> và ông/bà có tên trên chịu trách nhiệm thi hành Quyết định này./.</w:t>
      </w:r>
      <w:r w:rsidRPr="00F5392B">
        <w:rPr>
          <w:rFonts w:ascii="Times New Roman" w:hAnsi="Times New Roman"/>
          <w:sz w:val="26"/>
          <w:lang w:val="vi-VN"/>
        </w:rPr>
        <w:t xml:space="preserve"> </w:t>
      </w:r>
    </w:p>
    <w:p w:rsidR="00A11196" w:rsidRPr="00F5392B" w:rsidRDefault="00A11196" w:rsidP="00A11196">
      <w:pPr>
        <w:pStyle w:val="BodyText"/>
        <w:spacing w:before="120" w:after="120" w:line="360" w:lineRule="exact"/>
        <w:ind w:firstLine="720"/>
        <w:jc w:val="both"/>
        <w:rPr>
          <w:rFonts w:ascii="Times New Roman" w:hAnsi="Times New Roman"/>
          <w:sz w:val="26"/>
          <w:lang w:val="vi-VN"/>
        </w:rPr>
      </w:pPr>
    </w:p>
    <w:tbl>
      <w:tblPr>
        <w:tblW w:w="8831" w:type="dxa"/>
        <w:tblInd w:w="468" w:type="dxa"/>
        <w:tblLook w:val="04A0"/>
      </w:tblPr>
      <w:tblGrid>
        <w:gridCol w:w="3509"/>
        <w:gridCol w:w="5322"/>
      </w:tblGrid>
      <w:tr w:rsidR="00F37D16" w:rsidRPr="00F5392B" w:rsidTr="001479D1">
        <w:trPr>
          <w:trHeight w:val="897"/>
        </w:trPr>
        <w:tc>
          <w:tcPr>
            <w:tcW w:w="3509" w:type="dxa"/>
          </w:tcPr>
          <w:p w:rsidR="00F37D16" w:rsidRPr="00F5392B" w:rsidRDefault="00F37D16" w:rsidP="001479D1">
            <w:pPr>
              <w:pStyle w:val="BodyText3"/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Nơi nhận:</w:t>
            </w:r>
          </w:p>
          <w:p w:rsidR="00F37D16" w:rsidRPr="00F5392B" w:rsidRDefault="00F37D16" w:rsidP="001479D1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t>- Như Điều 4;</w:t>
            </w:r>
          </w:p>
          <w:p w:rsidR="00F37D16" w:rsidRPr="00F5392B" w:rsidRDefault="00F37D16" w:rsidP="001479D1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t>- L</w:t>
            </w:r>
            <w:r w:rsidRPr="00F5392B">
              <w:rPr>
                <w:rFonts w:ascii="Times New Roman" w:hAnsi="Times New Roman"/>
                <w:sz w:val="24"/>
                <w:szCs w:val="24"/>
                <w:lang w:val="vi-VN"/>
              </w:rPr>
              <w:softHyphen/>
              <w:t>ưu VT,.....</w:t>
            </w: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ind w:firstLine="567"/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F37D16" w:rsidRPr="00F5392B" w:rsidRDefault="00F37D16" w:rsidP="001479D1">
            <w:pPr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22" w:type="dxa"/>
          </w:tcPr>
          <w:p w:rsidR="00F37D16" w:rsidRPr="00090EE8" w:rsidRDefault="00090EE8" w:rsidP="001479D1">
            <w:pPr>
              <w:pStyle w:val="Heading4"/>
              <w:tabs>
                <w:tab w:val="left" w:pos="1842"/>
                <w:tab w:val="center" w:pos="2553"/>
              </w:tabs>
              <w:spacing w:before="0"/>
              <w:jc w:val="center"/>
              <w:rPr>
                <w:rFonts w:ascii="Times New Roman" w:hAnsi="Times New Roman"/>
                <w:i w:val="0"/>
                <w:color w:val="auto"/>
                <w:szCs w:val="28"/>
              </w:rPr>
            </w:pPr>
            <w:r>
              <w:rPr>
                <w:rFonts w:ascii="Times New Roman" w:hAnsi="Times New Roman"/>
                <w:i w:val="0"/>
                <w:color w:val="auto"/>
                <w:szCs w:val="28"/>
              </w:rPr>
              <w:t>Giám đốc</w:t>
            </w:r>
          </w:p>
          <w:p w:rsidR="00F37D16" w:rsidRPr="00F5392B" w:rsidRDefault="00A4725E" w:rsidP="001479D1">
            <w:pPr>
              <w:pStyle w:val="Heading4"/>
              <w:spacing w:before="0"/>
              <w:jc w:val="center"/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</w:pPr>
            <w:r w:rsidRPr="00F5392B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 xml:space="preserve"> </w:t>
            </w:r>
            <w:r w:rsidR="00F37D16" w:rsidRPr="00F5392B">
              <w:rPr>
                <w:rFonts w:ascii="Times New Roman" w:hAnsi="Times New Roman"/>
                <w:b w:val="0"/>
                <w:bCs w:val="0"/>
                <w:iCs w:val="0"/>
                <w:color w:val="auto"/>
                <w:szCs w:val="28"/>
                <w:lang w:val="vi-VN"/>
              </w:rPr>
              <w:t>(Ký, đóng dấu và ghi rõ họ tên)</w:t>
            </w: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1479D1">
            <w:pPr>
              <w:jc w:val="center"/>
              <w:rPr>
                <w:rFonts w:ascii="Times New Roman" w:hAnsi="Times New Roman"/>
                <w:lang w:val="vi-VN"/>
              </w:rPr>
            </w:pPr>
          </w:p>
          <w:p w:rsidR="00F37D16" w:rsidRPr="00F5392B" w:rsidRDefault="00F37D16" w:rsidP="00A4725E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b/>
          <w:i/>
          <w:lang w:val="vi-VN"/>
        </w:rPr>
      </w:pPr>
    </w:p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b/>
          <w:i/>
          <w:lang w:val="vi-VN"/>
        </w:rPr>
      </w:pPr>
    </w:p>
    <w:p w:rsidR="00A11196" w:rsidRPr="00F5392B" w:rsidRDefault="00A11196" w:rsidP="00A11196">
      <w:pPr>
        <w:tabs>
          <w:tab w:val="center" w:pos="6804"/>
        </w:tabs>
        <w:jc w:val="both"/>
        <w:rPr>
          <w:rFonts w:ascii="Times New Roman" w:hAnsi="Times New Roman"/>
          <w:i/>
          <w:lang w:val="vi-VN"/>
        </w:rPr>
      </w:pPr>
      <w:r w:rsidRPr="00F5392B">
        <w:rPr>
          <w:rFonts w:ascii="Times New Roman" w:hAnsi="Times New Roman"/>
          <w:b/>
          <w:i/>
          <w:lang w:val="vi-VN"/>
        </w:rPr>
        <w:t>Ghi chú:</w:t>
      </w:r>
    </w:p>
    <w:p w:rsidR="00C00997" w:rsidRPr="00F5392B" w:rsidRDefault="00A11196" w:rsidP="00A11196">
      <w:pPr>
        <w:rPr>
          <w:rFonts w:ascii="Times New Roman" w:hAnsi="Times New Roman"/>
          <w:lang w:val="vi-VN"/>
        </w:rPr>
      </w:pPr>
      <w:r w:rsidRPr="00F5392B">
        <w:rPr>
          <w:rFonts w:ascii="Times New Roman" w:hAnsi="Times New Roman"/>
          <w:i/>
          <w:lang w:val="vi-VN"/>
        </w:rPr>
        <w:t>(1) Ngày tạm dừng hưởng trợ cấp thất nghiệp là ngày đầu tiên của tháng bị tạm dừng hưởng trợ cấp thất nghiệp.</w:t>
      </w:r>
    </w:p>
    <w:sectPr w:rsidR="00C00997" w:rsidRPr="00F5392B" w:rsidSect="003402DB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A88" w:rsidRDefault="00654A88">
      <w:r>
        <w:separator/>
      </w:r>
    </w:p>
  </w:endnote>
  <w:endnote w:type="continuationSeparator" w:id="1">
    <w:p w:rsidR="00654A88" w:rsidRDefault="00654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F12BBA">
    <w:pPr>
      <w:pStyle w:val="Footer"/>
      <w:jc w:val="right"/>
      <w:rPr>
        <w:ins w:id="0" w:author="Thien Tu" w:date="2015-05-04T14:57:00Z"/>
      </w:rPr>
    </w:pPr>
    <w:ins w:id="1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2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A88" w:rsidRDefault="00654A88">
      <w:r>
        <w:separator/>
      </w:r>
    </w:p>
  </w:footnote>
  <w:footnote w:type="continuationSeparator" w:id="1">
    <w:p w:rsidR="00654A88" w:rsidRDefault="00654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65D02"/>
    <w:multiLevelType w:val="hybridMultilevel"/>
    <w:tmpl w:val="EB5E3E66"/>
    <w:lvl w:ilvl="0" w:tplc="A39633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3C8E"/>
    <w:rsid w:val="000142BA"/>
    <w:rsid w:val="00014612"/>
    <w:rsid w:val="00063792"/>
    <w:rsid w:val="00090EE8"/>
    <w:rsid w:val="00093BE1"/>
    <w:rsid w:val="000A107D"/>
    <w:rsid w:val="000B1EF3"/>
    <w:rsid w:val="000B4F64"/>
    <w:rsid w:val="000C436C"/>
    <w:rsid w:val="00103DBC"/>
    <w:rsid w:val="001341CD"/>
    <w:rsid w:val="001379BF"/>
    <w:rsid w:val="001479D1"/>
    <w:rsid w:val="00166666"/>
    <w:rsid w:val="0017151F"/>
    <w:rsid w:val="00193BC6"/>
    <w:rsid w:val="00195D98"/>
    <w:rsid w:val="001A13E7"/>
    <w:rsid w:val="001D0865"/>
    <w:rsid w:val="001F60E3"/>
    <w:rsid w:val="00203ABF"/>
    <w:rsid w:val="00211768"/>
    <w:rsid w:val="00265EB3"/>
    <w:rsid w:val="002B3AF1"/>
    <w:rsid w:val="002C0784"/>
    <w:rsid w:val="002D2EFE"/>
    <w:rsid w:val="002E3AE2"/>
    <w:rsid w:val="00302634"/>
    <w:rsid w:val="00315D46"/>
    <w:rsid w:val="003402DB"/>
    <w:rsid w:val="0034216E"/>
    <w:rsid w:val="00356DC8"/>
    <w:rsid w:val="00387271"/>
    <w:rsid w:val="003934C1"/>
    <w:rsid w:val="00394E49"/>
    <w:rsid w:val="003C5929"/>
    <w:rsid w:val="00421DAF"/>
    <w:rsid w:val="004271A8"/>
    <w:rsid w:val="00434F36"/>
    <w:rsid w:val="004621BF"/>
    <w:rsid w:val="004928B0"/>
    <w:rsid w:val="004E41ED"/>
    <w:rsid w:val="004F2B01"/>
    <w:rsid w:val="005074FC"/>
    <w:rsid w:val="00573B68"/>
    <w:rsid w:val="005B40F7"/>
    <w:rsid w:val="005B5BF8"/>
    <w:rsid w:val="005C21E8"/>
    <w:rsid w:val="00605C2D"/>
    <w:rsid w:val="00622D87"/>
    <w:rsid w:val="00633399"/>
    <w:rsid w:val="006349F9"/>
    <w:rsid w:val="00654A88"/>
    <w:rsid w:val="00654BE2"/>
    <w:rsid w:val="006B5A10"/>
    <w:rsid w:val="006D0D52"/>
    <w:rsid w:val="00756366"/>
    <w:rsid w:val="00757D75"/>
    <w:rsid w:val="00761F95"/>
    <w:rsid w:val="00765784"/>
    <w:rsid w:val="00766162"/>
    <w:rsid w:val="007843AB"/>
    <w:rsid w:val="00785810"/>
    <w:rsid w:val="007B68D1"/>
    <w:rsid w:val="00813CB2"/>
    <w:rsid w:val="00840A69"/>
    <w:rsid w:val="00865210"/>
    <w:rsid w:val="008B7061"/>
    <w:rsid w:val="008C311B"/>
    <w:rsid w:val="009301A9"/>
    <w:rsid w:val="00960E1D"/>
    <w:rsid w:val="00984130"/>
    <w:rsid w:val="009C31B7"/>
    <w:rsid w:val="009F3D96"/>
    <w:rsid w:val="009F7079"/>
    <w:rsid w:val="00A11196"/>
    <w:rsid w:val="00A16B0C"/>
    <w:rsid w:val="00A16CB8"/>
    <w:rsid w:val="00A46796"/>
    <w:rsid w:val="00A4725E"/>
    <w:rsid w:val="00A56C95"/>
    <w:rsid w:val="00A811C9"/>
    <w:rsid w:val="00A87AEF"/>
    <w:rsid w:val="00A962DE"/>
    <w:rsid w:val="00AA117C"/>
    <w:rsid w:val="00AA5FA2"/>
    <w:rsid w:val="00AC3331"/>
    <w:rsid w:val="00AC652D"/>
    <w:rsid w:val="00AE117C"/>
    <w:rsid w:val="00AF4981"/>
    <w:rsid w:val="00B02883"/>
    <w:rsid w:val="00B338E8"/>
    <w:rsid w:val="00B34538"/>
    <w:rsid w:val="00B35A7B"/>
    <w:rsid w:val="00BA76D3"/>
    <w:rsid w:val="00BB51C7"/>
    <w:rsid w:val="00C00997"/>
    <w:rsid w:val="00C269D1"/>
    <w:rsid w:val="00C4406E"/>
    <w:rsid w:val="00C44619"/>
    <w:rsid w:val="00C46287"/>
    <w:rsid w:val="00C63CC1"/>
    <w:rsid w:val="00C94BB9"/>
    <w:rsid w:val="00C9727F"/>
    <w:rsid w:val="00CA3731"/>
    <w:rsid w:val="00CA5B5C"/>
    <w:rsid w:val="00CC65C5"/>
    <w:rsid w:val="00CC771C"/>
    <w:rsid w:val="00D1557C"/>
    <w:rsid w:val="00D3046A"/>
    <w:rsid w:val="00D60803"/>
    <w:rsid w:val="00D91F0C"/>
    <w:rsid w:val="00DB1EF4"/>
    <w:rsid w:val="00DD24B5"/>
    <w:rsid w:val="00DF2783"/>
    <w:rsid w:val="00E007FF"/>
    <w:rsid w:val="00E023D6"/>
    <w:rsid w:val="00E17BA3"/>
    <w:rsid w:val="00E312E2"/>
    <w:rsid w:val="00E35774"/>
    <w:rsid w:val="00E41CCA"/>
    <w:rsid w:val="00E94CF6"/>
    <w:rsid w:val="00EB190A"/>
    <w:rsid w:val="00ED3ACE"/>
    <w:rsid w:val="00EE7D69"/>
    <w:rsid w:val="00F01850"/>
    <w:rsid w:val="00F114E4"/>
    <w:rsid w:val="00F12BBA"/>
    <w:rsid w:val="00F23C47"/>
    <w:rsid w:val="00F34E73"/>
    <w:rsid w:val="00F373C0"/>
    <w:rsid w:val="00F37D16"/>
    <w:rsid w:val="00F41EA1"/>
    <w:rsid w:val="00F5392B"/>
    <w:rsid w:val="00F607F5"/>
    <w:rsid w:val="00F7088D"/>
    <w:rsid w:val="00F84C3D"/>
    <w:rsid w:val="00FB44FA"/>
    <w:rsid w:val="00FB6E67"/>
    <w:rsid w:val="00FC3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AutoShape 1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</w:rPr>
  </w:style>
  <w:style w:type="paragraph" w:styleId="Heading1">
    <w:name w:val="heading 1"/>
    <w:basedOn w:val="Normal"/>
    <w:next w:val="Normal"/>
    <w:link w:val="Heading1Char"/>
    <w:qFormat/>
    <w:rsid w:val="002E3AE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2E3AE2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2E3AE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2E3A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  <w:style w:type="character" w:customStyle="1" w:styleId="Heading1Char">
    <w:name w:val="Heading 1 Char"/>
    <w:link w:val="Heading1"/>
    <w:rsid w:val="002E3AE2"/>
    <w:rPr>
      <w:rFonts w:ascii=".VnTime" w:eastAsia="Times New Roman" w:hAnsi=".VnTime"/>
      <w:b/>
      <w:sz w:val="28"/>
    </w:rPr>
  </w:style>
  <w:style w:type="character" w:customStyle="1" w:styleId="Heading2Char">
    <w:name w:val="Heading 2 Char"/>
    <w:link w:val="Heading2"/>
    <w:rsid w:val="002E3AE2"/>
    <w:rPr>
      <w:rFonts w:ascii=".VnTime" w:eastAsia="Times New Roman" w:hAnsi=".VnTime"/>
      <w:sz w:val="28"/>
    </w:rPr>
  </w:style>
  <w:style w:type="character" w:customStyle="1" w:styleId="Heading3Char">
    <w:name w:val="Heading 3 Char"/>
    <w:link w:val="Heading3"/>
    <w:rsid w:val="002E3AE2"/>
    <w:rPr>
      <w:rFonts w:ascii="Cambria" w:eastAsia="Times New Roman" w:hAnsi="Cambria"/>
      <w:b/>
      <w:bCs/>
      <w:color w:val="4F81BD"/>
      <w:sz w:val="28"/>
    </w:rPr>
  </w:style>
  <w:style w:type="character" w:customStyle="1" w:styleId="Heading4Char">
    <w:name w:val="Heading 4 Char"/>
    <w:link w:val="Heading4"/>
    <w:rsid w:val="002E3AE2"/>
    <w:rPr>
      <w:rFonts w:ascii="Cambria" w:eastAsia="Times New Roman" w:hAnsi="Cambria"/>
      <w:b/>
      <w:bCs/>
      <w:i/>
      <w:iCs/>
      <w:color w:val="4F81BD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607F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60</cp:revision>
  <dcterms:created xsi:type="dcterms:W3CDTF">2017-07-06T02:25:00Z</dcterms:created>
  <dcterms:modified xsi:type="dcterms:W3CDTF">2017-07-11T01:44:00Z</dcterms:modified>
</cp:coreProperties>
</file>
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53" w:type="dxa"/>
        <w:tblInd w:w="-522" w:type="dxa"/>
        <w:tblLook w:val="0000"/>
      </w:tblPr>
      <w:tblGrid>
        <w:gridCol w:w="4883"/>
        <w:gridCol w:w="5670"/>
      </w:tblGrid>
      <w:tr w:rsidR="006336F8" w:rsidRPr="007967CF" w:rsidTr="00CA0F81">
        <w:trPr>
          <w:trHeight w:val="1258"/>
        </w:trPr>
        <w:tc>
          <w:tcPr>
            <w:tcW w:w="4883" w:type="dxa"/>
          </w:tcPr>
          <w:p w:rsidR="006336F8" w:rsidRPr="007967CF" w:rsidRDefault="006336F8" w:rsidP="00CA0F81">
            <w:pPr>
              <w:pStyle w:val="BodyText2"/>
              <w:spacing w:after="0" w:line="320" w:lineRule="exact"/>
              <w:jc w:val="center"/>
              <w:rPr>
                <w:rFonts w:ascii="Times New Roman" w:hAnsi="Times New Roman"/>
                <w:spacing w:val="-10"/>
                <w:sz w:val="26"/>
                <w:szCs w:val="24"/>
                <w:lang w:val="vi-VN"/>
              </w:rPr>
            </w:pPr>
            <w:r w:rsidRPr="007967CF">
              <w:rPr>
                <w:rFonts w:ascii="Times New Roman" w:hAnsi="Times New Roman"/>
                <w:spacing w:val="-10"/>
                <w:sz w:val="26"/>
                <w:szCs w:val="24"/>
                <w:lang w:val="vi-VN"/>
              </w:rPr>
              <w:t>SỞ LAO ĐỘNG-THƯƠNG BINH</w:t>
            </w:r>
          </w:p>
          <w:p w:rsidR="006336F8" w:rsidRPr="007967CF" w:rsidRDefault="006336F8" w:rsidP="00CA0F81">
            <w:pPr>
              <w:pStyle w:val="BodyText2"/>
              <w:spacing w:after="0" w:line="320" w:lineRule="exact"/>
              <w:jc w:val="center"/>
              <w:rPr>
                <w:rFonts w:ascii="Times New Roman" w:hAnsi="Times New Roman"/>
                <w:bCs/>
                <w:spacing w:val="-10"/>
                <w:sz w:val="26"/>
                <w:szCs w:val="24"/>
                <w:lang w:val="vi-VN"/>
              </w:rPr>
            </w:pPr>
            <w:r w:rsidRPr="007967CF">
              <w:rPr>
                <w:rFonts w:ascii="Times New Roman" w:hAnsi="Times New Roman"/>
                <w:spacing w:val="-10"/>
                <w:sz w:val="26"/>
                <w:szCs w:val="24"/>
                <w:lang w:val="vi-VN"/>
              </w:rPr>
              <w:t xml:space="preserve">VÀ XÃ HỘI </w:t>
            </w:r>
            <w:r w:rsidR="00961792">
              <w:rPr>
                <w:rFonts w:ascii="Times New Roman" w:hAnsi="Times New Roman"/>
                <w:sz w:val="26"/>
                <w:lang w:val="vi-VN"/>
              </w:rPr>
              <w:t>TỈNH NGHỆ AN</w:t>
            </w:r>
          </w:p>
          <w:p w:rsidR="006336F8" w:rsidRPr="007967CF" w:rsidRDefault="006336F8" w:rsidP="00CA0F81">
            <w:pPr>
              <w:spacing w:line="320" w:lineRule="exact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/>
                <w:sz w:val="24"/>
                <w:lang w:val="vi-VN"/>
              </w:rPr>
              <w:t>TRUNG TÂM DỊCH VỤ VIỆC LÀM</w:t>
            </w:r>
          </w:p>
          <w:p w:rsidR="006336F8" w:rsidRPr="007967CF" w:rsidRDefault="00EF5D76" w:rsidP="00834A3C">
            <w:pPr>
              <w:tabs>
                <w:tab w:val="left" w:pos="837"/>
                <w:tab w:val="center" w:pos="2445"/>
              </w:tabs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EF5D76">
              <w:rPr>
                <w:noProof/>
                <w:lang w:val="vi-VN" w:eastAsia="vi-V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38" type="#_x0000_t32" style="position:absolute;left:0;text-align:left;margin-left:66.4pt;margin-top:4.3pt;width:81.2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yeIAIAAD0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"/>
              </w:pict>
            </w:r>
          </w:p>
          <w:p w:rsidR="006336F8" w:rsidRPr="007967CF" w:rsidRDefault="006336F8" w:rsidP="003249D3">
            <w:pPr>
              <w:tabs>
                <w:tab w:val="left" w:pos="837"/>
                <w:tab w:val="center" w:pos="2445"/>
              </w:tabs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sz w:val="26"/>
                <w:lang w:val="vi-VN"/>
              </w:rPr>
              <w:t>Số</w:t>
            </w:r>
            <w:r w:rsidR="003249D3" w:rsidRPr="007967CF">
              <w:rPr>
                <w:rFonts w:ascii="Times New Roman" w:hAnsi="Times New Roman"/>
                <w:sz w:val="26"/>
                <w:lang w:val="vi-VN"/>
              </w:rPr>
              <w:t xml:space="preserve"> [SoQD]</w:t>
            </w:r>
          </w:p>
        </w:tc>
        <w:tc>
          <w:tcPr>
            <w:tcW w:w="5670" w:type="dxa"/>
          </w:tcPr>
          <w:p w:rsidR="006336F8" w:rsidRPr="007967CF" w:rsidRDefault="006336F8" w:rsidP="00834A3C">
            <w:pPr>
              <w:pStyle w:val="BodyText3"/>
              <w:spacing w:after="0"/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/>
                <w:sz w:val="24"/>
                <w:lang w:val="vi-VN"/>
              </w:rPr>
              <w:t>CỘNG HOÀ XÃ HỘI CHỦ NGHĨA VIỆT NAM</w:t>
            </w:r>
          </w:p>
          <w:p w:rsidR="006336F8" w:rsidRPr="007967CF" w:rsidRDefault="006336F8" w:rsidP="00834A3C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7967CF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:rsidR="006336F8" w:rsidRPr="007967CF" w:rsidRDefault="00EF5D76" w:rsidP="00834A3C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  <w:r w:rsidRPr="00EF5D76">
              <w:rPr>
                <w:noProof/>
                <w:lang w:val="vi-VN" w:eastAsia="vi-VN"/>
              </w:rPr>
              <w:pict>
                <v:line id="Line 20" o:spid="_x0000_s1037" style="position:absolute;left:0;text-align:left;z-index:251657216;visibility:visible;mso-wrap-distance-top:-1e-4mm;mso-wrap-distance-bottom:-1e-4mm" from="60.1pt,3.3pt" to="21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/SFA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"/>
              </w:pict>
            </w:r>
          </w:p>
          <w:p w:rsidR="006336F8" w:rsidRPr="007967CF" w:rsidRDefault="006336F8" w:rsidP="00834A3C">
            <w:pPr>
              <w:jc w:val="center"/>
              <w:rPr>
                <w:rFonts w:ascii="Times New Roman" w:hAnsi="Times New Roman"/>
                <w:i/>
                <w:iCs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sz w:val="22"/>
                <w:lang w:val="vi-VN"/>
              </w:rPr>
              <w:t xml:space="preserve">                                 </w:t>
            </w:r>
            <w:r w:rsidR="00961792">
              <w:rPr>
                <w:rFonts w:ascii="Times New Roman" w:hAnsi="Times New Roman"/>
                <w:i/>
                <w:iCs/>
                <w:sz w:val="24"/>
                <w:lang w:val="vi-VN"/>
              </w:rPr>
              <w:t>Nghệ An</w:t>
            </w:r>
            <w:r w:rsidRPr="007967CF">
              <w:rPr>
                <w:rFonts w:ascii="Times New Roman" w:hAnsi="Times New Roman"/>
                <w:i/>
                <w:iCs/>
                <w:sz w:val="24"/>
                <w:lang w:val="vi-VN"/>
              </w:rPr>
              <w:t xml:space="preserve">, </w:t>
            </w:r>
            <w:r w:rsidR="004C656D">
              <w:rPr>
                <w:rFonts w:ascii="Times New Roman" w:hAnsi="Times New Roman"/>
                <w:i/>
                <w:iCs/>
                <w:sz w:val="24"/>
                <w:lang w:val="vi-VN"/>
              </w:rPr>
              <w:t>[Ngay</w:t>
            </w:r>
            <w:r w:rsidR="004C656D">
              <w:rPr>
                <w:rFonts w:ascii="Times New Roman" w:hAnsi="Times New Roman"/>
                <w:i/>
                <w:iCs/>
                <w:sz w:val="24"/>
              </w:rPr>
              <w:t>DeNghi</w:t>
            </w:r>
            <w:r w:rsidR="00280267" w:rsidRPr="007967CF">
              <w:rPr>
                <w:rFonts w:ascii="Times New Roman" w:hAnsi="Times New Roman"/>
                <w:i/>
                <w:iCs/>
                <w:sz w:val="24"/>
                <w:lang w:val="vi-VN"/>
              </w:rPr>
              <w:t>]</w:t>
            </w:r>
          </w:p>
          <w:p w:rsidR="006336F8" w:rsidRPr="007967CF" w:rsidRDefault="006336F8" w:rsidP="00834A3C">
            <w:pPr>
              <w:spacing w:line="120" w:lineRule="exact"/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</w:tc>
      </w:tr>
    </w:tbl>
    <w:p w:rsidR="006336F8" w:rsidRPr="007967CF" w:rsidRDefault="006336F8" w:rsidP="006336F8">
      <w:pPr>
        <w:pStyle w:val="Heading1"/>
        <w:rPr>
          <w:rFonts w:ascii="Times New Roman" w:hAnsi="Times New Roman"/>
          <w:lang w:val="vi-VN"/>
        </w:rPr>
      </w:pPr>
    </w:p>
    <w:p w:rsidR="006336F8" w:rsidRPr="007967CF" w:rsidRDefault="006336F8" w:rsidP="006336F8">
      <w:pPr>
        <w:pStyle w:val="Heading1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 xml:space="preserve">GIẤY GIỚI THIỆU </w:t>
      </w:r>
    </w:p>
    <w:p w:rsidR="006336F8" w:rsidRPr="007967CF" w:rsidRDefault="006336F8" w:rsidP="006336F8">
      <w:pPr>
        <w:pStyle w:val="Heading1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>Về việc chuyển nơi hưởng trợ cấp thất nghiệp</w:t>
      </w:r>
    </w:p>
    <w:p w:rsidR="006336F8" w:rsidRPr="007967CF" w:rsidRDefault="006336F8" w:rsidP="006336F8">
      <w:pPr>
        <w:ind w:firstLine="567"/>
        <w:rPr>
          <w:rFonts w:ascii="Times New Roman" w:hAnsi="Times New Roman"/>
          <w:lang w:val="vi-VN"/>
        </w:rPr>
      </w:pPr>
    </w:p>
    <w:p w:rsidR="006336F8" w:rsidRPr="007967CF" w:rsidRDefault="006336F8" w:rsidP="006336F8">
      <w:pPr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ab/>
        <w:t xml:space="preserve">Kính gửi:  </w:t>
      </w:r>
      <w:r w:rsidR="00D45BB0" w:rsidRPr="007967CF">
        <w:rPr>
          <w:rFonts w:ascii="Times New Roman" w:hAnsi="Times New Roman"/>
          <w:lang w:val="vi-VN"/>
        </w:rPr>
        <w:t xml:space="preserve">Trung tâm Dịch vụ việc làm </w:t>
      </w:r>
      <w:r w:rsidR="00FC53BB" w:rsidRPr="007967CF">
        <w:rPr>
          <w:rFonts w:ascii="Times New Roman" w:hAnsi="Times New Roman"/>
          <w:lang w:val="vi-VN"/>
        </w:rPr>
        <w:t>[NoiChuyenDen]</w:t>
      </w:r>
    </w:p>
    <w:p w:rsidR="006336F8" w:rsidRPr="007967CF" w:rsidRDefault="006336F8" w:rsidP="006336F8">
      <w:pPr>
        <w:tabs>
          <w:tab w:val="left" w:pos="3248"/>
        </w:tabs>
        <w:spacing w:line="276" w:lineRule="auto"/>
        <w:rPr>
          <w:rFonts w:ascii="Times New Roman" w:hAnsi="Times New Roman"/>
          <w:lang w:val="vi-VN"/>
        </w:rPr>
      </w:pPr>
    </w:p>
    <w:p w:rsidR="006336F8" w:rsidRPr="007967CF" w:rsidRDefault="006336F8" w:rsidP="00CA0F81">
      <w:pPr>
        <w:spacing w:before="120" w:after="120" w:line="340" w:lineRule="exact"/>
        <w:jc w:val="both"/>
        <w:rPr>
          <w:rFonts w:ascii="Times New Roman" w:hAnsi="Times New Roman"/>
          <w:lang w:val="vi-VN"/>
        </w:rPr>
      </w:pPr>
      <w:r w:rsidRPr="007967CF">
        <w:rPr>
          <w:lang w:val="vi-VN"/>
        </w:rPr>
        <w:tab/>
      </w:r>
      <w:r w:rsidRPr="007967CF">
        <w:rPr>
          <w:rFonts w:ascii="Times New Roman" w:hAnsi="Times New Roman"/>
          <w:lang w:val="vi-VN"/>
        </w:rPr>
        <w:t xml:space="preserve">Theo đề nghị của </w:t>
      </w:r>
      <w:r w:rsidR="00B7345F" w:rsidRPr="007967CF">
        <w:rPr>
          <w:rFonts w:ascii="Times New Roman" w:hAnsi="Times New Roman"/>
          <w:lang w:val="vi-VN"/>
        </w:rPr>
        <w:t>[DanhTinh1]</w:t>
      </w:r>
      <w:r w:rsidR="00D82439" w:rsidRPr="007967CF">
        <w:rPr>
          <w:rFonts w:ascii="Times New Roman" w:hAnsi="Times New Roman"/>
          <w:lang w:val="vi-VN"/>
        </w:rPr>
        <w:t xml:space="preserve"> [TenLD]</w:t>
      </w:r>
      <w:r w:rsidRPr="007967CF">
        <w:rPr>
          <w:rFonts w:ascii="Times New Roman" w:hAnsi="Times New Roman"/>
          <w:lang w:val="vi-VN"/>
        </w:rPr>
        <w:t xml:space="preserve"> tại Đề nghị chuyển nơi</w:t>
      </w:r>
      <w:r w:rsidR="001545F9" w:rsidRPr="007967CF">
        <w:rPr>
          <w:rFonts w:ascii="Times New Roman" w:hAnsi="Times New Roman"/>
          <w:lang w:val="vi-VN"/>
        </w:rPr>
        <w:t xml:space="preserve"> hưởng trợ cấp thất nghiệp ngày [NgayDeNghi]</w:t>
      </w:r>
    </w:p>
    <w:p w:rsidR="006336F8" w:rsidRPr="007967CF" w:rsidRDefault="006336F8" w:rsidP="00CA0F81">
      <w:pPr>
        <w:spacing w:before="120" w:after="120" w:line="340" w:lineRule="exact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ab/>
        <w:t>Trung tâm</w:t>
      </w:r>
      <w:r w:rsidR="007906AC" w:rsidRPr="007967CF">
        <w:rPr>
          <w:rFonts w:ascii="Times New Roman" w:hAnsi="Times New Roman"/>
          <w:lang w:val="vi-VN"/>
        </w:rPr>
        <w:t xml:space="preserve"> Dịch vụ việc làm </w:t>
      </w:r>
      <w:r w:rsidRPr="007967CF">
        <w:rPr>
          <w:rFonts w:ascii="Times New Roman" w:hAnsi="Times New Roman"/>
          <w:lang w:val="vi-VN"/>
        </w:rPr>
        <w:t>thành phố</w:t>
      </w:r>
      <w:r w:rsidR="00961792">
        <w:rPr>
          <w:rFonts w:ascii="Times New Roman" w:hAnsi="Times New Roman"/>
          <w:lang w:val="vi-VN"/>
        </w:rPr>
        <w:t xml:space="preserve"> Nghệ An</w:t>
      </w:r>
      <w:r w:rsidR="007906AC" w:rsidRPr="007967CF">
        <w:rPr>
          <w:rFonts w:ascii="Times New Roman" w:hAnsi="Times New Roman"/>
          <w:lang w:val="vi-VN"/>
        </w:rPr>
        <w:t xml:space="preserve"> </w:t>
      </w:r>
      <w:r w:rsidRPr="007967CF">
        <w:rPr>
          <w:rFonts w:ascii="Times New Roman" w:hAnsi="Times New Roman"/>
          <w:lang w:val="vi-VN"/>
        </w:rPr>
        <w:t>giới thiệu:</w:t>
      </w:r>
    </w:p>
    <w:p w:rsidR="006336F8" w:rsidRPr="007967CF" w:rsidRDefault="00463F02" w:rsidP="00CA0F81">
      <w:pPr>
        <w:spacing w:before="120" w:after="120" w:line="340" w:lineRule="exact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szCs w:val="28"/>
          <w:lang w:val="vi-VN"/>
        </w:rPr>
        <w:tab/>
        <w:t>[DanhTinh2]</w:t>
      </w:r>
      <w:r w:rsidR="006336F8" w:rsidRPr="007967CF">
        <w:rPr>
          <w:rFonts w:ascii="Times New Roman" w:hAnsi="Times New Roman"/>
          <w:szCs w:val="28"/>
          <w:lang w:val="vi-VN"/>
        </w:rPr>
        <w:t xml:space="preserve">: </w:t>
      </w:r>
      <w:r w:rsidRPr="007967CF">
        <w:rPr>
          <w:rFonts w:ascii="Times New Roman" w:hAnsi="Times New Roman"/>
          <w:lang w:val="vi-VN"/>
        </w:rPr>
        <w:t>[TenLD]</w:t>
      </w:r>
    </w:p>
    <w:p w:rsidR="006336F8" w:rsidRPr="007967CF" w:rsidRDefault="006336F8" w:rsidP="00CA0F81">
      <w:pPr>
        <w:spacing w:before="120" w:after="120" w:line="340" w:lineRule="exact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ab/>
        <w:t>Đang hưởng trợ cấp thất nghiệp theo Quyết định số</w:t>
      </w:r>
      <w:r w:rsidR="004010BA" w:rsidRPr="007967CF">
        <w:rPr>
          <w:rFonts w:ascii="Times New Roman" w:hAnsi="Times New Roman"/>
          <w:lang w:val="vi-VN"/>
        </w:rPr>
        <w:t xml:space="preserve"> [SoQDTCTN]</w:t>
      </w:r>
      <w:r w:rsidR="00365669" w:rsidRPr="007967CF">
        <w:rPr>
          <w:rFonts w:ascii="Times New Roman" w:hAnsi="Times New Roman"/>
          <w:lang w:val="vi-VN"/>
        </w:rPr>
        <w:t xml:space="preserve"> ngày [NgayKyTCTN] </w:t>
      </w:r>
      <w:r w:rsidRPr="007967CF">
        <w:rPr>
          <w:rFonts w:ascii="Times New Roman" w:hAnsi="Times New Roman"/>
          <w:lang w:val="vi-VN"/>
        </w:rPr>
        <w:t xml:space="preserve">của Giám đốc Sở Lao động-Thương binh và Xã hội </w:t>
      </w:r>
      <w:r w:rsidR="00CA0F81">
        <w:rPr>
          <w:rFonts w:ascii="Times New Roman" w:hAnsi="Times New Roman"/>
          <w:lang w:val="vi-VN"/>
        </w:rPr>
        <w:t>tỉnh Nghệ An</w:t>
      </w:r>
      <w:r w:rsidR="00351990" w:rsidRPr="007967CF">
        <w:rPr>
          <w:rFonts w:ascii="Times New Roman" w:hAnsi="Times New Roman"/>
          <w:lang w:val="vi-VN"/>
        </w:rPr>
        <w:t>.</w:t>
      </w:r>
      <w:r w:rsidR="00CA0F81">
        <w:rPr>
          <w:rFonts w:ascii="Times New Roman" w:hAnsi="Times New Roman"/>
          <w:lang w:val="vi-VN"/>
        </w:rPr>
        <w:t xml:space="preserve"> </w:t>
      </w:r>
      <w:r w:rsidRPr="007967CF">
        <w:rPr>
          <w:rFonts w:ascii="Times New Roman" w:hAnsi="Times New Roman"/>
          <w:i/>
          <w:lang w:val="vi-VN"/>
        </w:rPr>
        <w:t>(có bản chụp Quyết định kèm theo).</w:t>
      </w:r>
    </w:p>
    <w:p w:rsidR="006336F8" w:rsidRPr="007967CF" w:rsidRDefault="006336F8" w:rsidP="00CA0F81">
      <w:pPr>
        <w:pStyle w:val="BodyTextIndent2"/>
        <w:spacing w:before="120" w:line="340" w:lineRule="exact"/>
        <w:ind w:left="0" w:firstLine="720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>Số tháng đã hưởng trợ cấp thất nghiệp:</w:t>
      </w:r>
      <w:r w:rsidR="00D12878" w:rsidRPr="007967CF">
        <w:rPr>
          <w:rFonts w:ascii="Times New Roman" w:hAnsi="Times New Roman"/>
          <w:lang w:val="vi-VN"/>
        </w:rPr>
        <w:t xml:space="preserve"> [SoThangDaHuong] </w:t>
      </w:r>
      <w:r w:rsidRPr="007967CF">
        <w:rPr>
          <w:rFonts w:ascii="Times New Roman" w:hAnsi="Times New Roman"/>
          <w:lang w:val="vi-VN"/>
        </w:rPr>
        <w:t>tháng, tính từ ngày</w:t>
      </w:r>
      <w:r w:rsidR="009357ED" w:rsidRPr="007967CF">
        <w:rPr>
          <w:rFonts w:ascii="Times New Roman" w:hAnsi="Times New Roman"/>
          <w:lang w:val="vi-VN"/>
        </w:rPr>
        <w:t xml:space="preserve"> [HuongTuNgay]</w:t>
      </w:r>
      <w:r w:rsidRPr="007967CF">
        <w:rPr>
          <w:rFonts w:ascii="Times New Roman" w:hAnsi="Times New Roman"/>
          <w:lang w:val="vi-VN"/>
        </w:rPr>
        <w:t xml:space="preserve"> đến ngày</w:t>
      </w:r>
      <w:r w:rsidR="009357ED" w:rsidRPr="007967CF">
        <w:rPr>
          <w:rFonts w:ascii="Times New Roman" w:hAnsi="Times New Roman"/>
          <w:lang w:val="vi-VN"/>
        </w:rPr>
        <w:t xml:space="preserve"> [HuongDenNgay]</w:t>
      </w:r>
      <w:r w:rsidRPr="007967CF">
        <w:rPr>
          <w:rFonts w:ascii="Times New Roman" w:hAnsi="Times New Roman"/>
          <w:lang w:val="vi-VN"/>
        </w:rPr>
        <w:t xml:space="preserve"> với mức hưởng trợ cấp thất nghiệp hằng tháng là</w:t>
      </w:r>
      <w:r w:rsidR="00163011" w:rsidRPr="007967CF">
        <w:rPr>
          <w:rFonts w:ascii="Times New Roman" w:hAnsi="Times New Roman"/>
          <w:lang w:val="vi-VN"/>
        </w:rPr>
        <w:t xml:space="preserve"> [MucHuong]</w:t>
      </w:r>
      <w:r w:rsidRPr="007967CF">
        <w:rPr>
          <w:rFonts w:ascii="Times New Roman" w:hAnsi="Times New Roman"/>
          <w:lang w:val="vi-VN"/>
        </w:rPr>
        <w:t xml:space="preserve"> đồng.</w:t>
      </w:r>
    </w:p>
    <w:p w:rsidR="006336F8" w:rsidRPr="007967CF" w:rsidRDefault="006336F8" w:rsidP="00CA0F81">
      <w:pPr>
        <w:pStyle w:val="BodyTextIndent2"/>
        <w:spacing w:before="120" w:line="340" w:lineRule="exact"/>
        <w:ind w:left="0" w:firstLine="720"/>
        <w:jc w:val="both"/>
        <w:rPr>
          <w:rFonts w:ascii="Times New Roman" w:hAnsi="Times New Roman"/>
          <w:szCs w:val="28"/>
          <w:lang w:val="vi-VN"/>
        </w:rPr>
      </w:pPr>
      <w:r w:rsidRPr="007967CF">
        <w:rPr>
          <w:rFonts w:ascii="Times New Roman" w:hAnsi="Times New Roman"/>
          <w:szCs w:val="28"/>
          <w:lang w:val="vi-VN"/>
        </w:rPr>
        <w:t>Đến quý Trung tâm để tiếp tục hưởng các chế độ bảo hiểm thất nghiệp theo quy định hiện hành.</w:t>
      </w:r>
    </w:p>
    <w:p w:rsidR="006336F8" w:rsidRPr="007967CF" w:rsidRDefault="006336F8" w:rsidP="00CA0F81">
      <w:pPr>
        <w:pStyle w:val="BodyTextIndent2"/>
        <w:spacing w:before="120" w:line="340" w:lineRule="exact"/>
        <w:ind w:firstLine="360"/>
        <w:jc w:val="both"/>
        <w:rPr>
          <w:rFonts w:ascii="Times New Roman" w:hAnsi="Times New Roman"/>
          <w:lang w:val="vi-VN"/>
        </w:rPr>
      </w:pPr>
      <w:r w:rsidRPr="007967CF">
        <w:rPr>
          <w:rFonts w:ascii="Times New Roman" w:hAnsi="Times New Roman"/>
          <w:lang w:val="vi-VN"/>
        </w:rPr>
        <w:t>Trân trọng cảm ơn sự hợp tác của quý Trung tâm./.</w:t>
      </w:r>
    </w:p>
    <w:tbl>
      <w:tblPr>
        <w:tblW w:w="9640" w:type="dxa"/>
        <w:tblInd w:w="468" w:type="dxa"/>
        <w:tblLook w:val="04A0"/>
      </w:tblPr>
      <w:tblGrid>
        <w:gridCol w:w="4318"/>
        <w:gridCol w:w="5322"/>
      </w:tblGrid>
      <w:tr w:rsidR="00F338AD" w:rsidRPr="007967CF" w:rsidTr="00CA0F81">
        <w:trPr>
          <w:trHeight w:val="897"/>
        </w:trPr>
        <w:tc>
          <w:tcPr>
            <w:tcW w:w="4318" w:type="dxa"/>
          </w:tcPr>
          <w:p w:rsidR="00F338AD" w:rsidRPr="007967CF" w:rsidRDefault="00F338AD" w:rsidP="00F338AD">
            <w:pPr>
              <w:tabs>
                <w:tab w:val="right" w:pos="4104"/>
              </w:tabs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  <w:t>Nơi nhận</w:t>
            </w:r>
            <w:r w:rsidRPr="007967CF">
              <w:rPr>
                <w:rFonts w:ascii="Times New Roman" w:hAnsi="Times New Roman"/>
                <w:b/>
                <w:bCs/>
                <w:sz w:val="24"/>
                <w:lang w:val="vi-VN"/>
              </w:rPr>
              <w:t>:</w:t>
            </w:r>
            <w:r w:rsidRPr="007967CF">
              <w:rPr>
                <w:rFonts w:ascii="Times New Roman" w:hAnsi="Times New Roman"/>
                <w:b/>
                <w:bCs/>
                <w:sz w:val="24"/>
                <w:lang w:val="vi-VN"/>
              </w:rPr>
              <w:tab/>
              <w:t xml:space="preserve">  </w:t>
            </w:r>
          </w:p>
          <w:p w:rsidR="00F338AD" w:rsidRPr="007967CF" w:rsidRDefault="00F338AD" w:rsidP="00F338AD">
            <w:pPr>
              <w:rPr>
                <w:rFonts w:ascii="Times New Roman" w:hAnsi="Times New Roman"/>
                <w:bCs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Cs/>
                <w:sz w:val="24"/>
                <w:lang w:val="vi-VN"/>
              </w:rPr>
              <w:t xml:space="preserve">- Như trên;           </w:t>
            </w:r>
          </w:p>
          <w:p w:rsidR="00F338AD" w:rsidRPr="007967CF" w:rsidRDefault="00F338AD" w:rsidP="00F338AD">
            <w:pPr>
              <w:rPr>
                <w:rFonts w:ascii="Times New Roman" w:hAnsi="Times New Roman"/>
                <w:bCs/>
                <w:sz w:val="24"/>
                <w:lang w:val="vi-VN"/>
              </w:rPr>
            </w:pPr>
            <w:r w:rsidRPr="007967CF">
              <w:rPr>
                <w:rFonts w:ascii="Times New Roman" w:hAnsi="Times New Roman"/>
                <w:bCs/>
                <w:sz w:val="24"/>
                <w:lang w:val="vi-VN"/>
              </w:rPr>
              <w:t>- Ông/bà</w:t>
            </w:r>
            <w:r w:rsidR="00CA0F81">
              <w:rPr>
                <w:rFonts w:ascii="Times New Roman" w:hAnsi="Times New Roman"/>
                <w:bCs/>
                <w:sz w:val="24"/>
                <w:lang w:val="vi-VN"/>
              </w:rPr>
              <w:t xml:space="preserve"> </w:t>
            </w:r>
            <w:r w:rsidR="00CA0F81" w:rsidRPr="007967CF">
              <w:rPr>
                <w:rFonts w:ascii="Times New Roman" w:hAnsi="Times New Roman"/>
                <w:lang w:val="vi-VN"/>
              </w:rPr>
              <w:t>[TenLD]</w:t>
            </w:r>
            <w:r w:rsidRPr="007967CF">
              <w:rPr>
                <w:rFonts w:ascii="Times New Roman" w:hAnsi="Times New Roman"/>
                <w:bCs/>
                <w:sz w:val="24"/>
                <w:lang w:val="vi-VN"/>
              </w:rPr>
              <w:t xml:space="preserve"> (để thực hiện);                   </w:t>
            </w:r>
          </w:p>
          <w:p w:rsidR="00F338AD" w:rsidRPr="007967CF" w:rsidRDefault="00F338AD" w:rsidP="00F338AD">
            <w:pPr>
              <w:rPr>
                <w:rFonts w:ascii="Times New Roman" w:hAnsi="Times New Roman"/>
                <w:szCs w:val="28"/>
                <w:lang w:val="vi-VN"/>
              </w:rPr>
            </w:pPr>
            <w:r w:rsidRPr="007967CF">
              <w:rPr>
                <w:rFonts w:ascii="Times New Roman" w:hAnsi="Times New Roman"/>
                <w:bCs/>
                <w:sz w:val="24"/>
                <w:lang w:val="vi-VN"/>
              </w:rPr>
              <w:t xml:space="preserve">- Lưu </w:t>
            </w:r>
            <w:r w:rsidR="00CA0F81">
              <w:rPr>
                <w:rFonts w:ascii="Times New Roman" w:hAnsi="Times New Roman"/>
                <w:bCs/>
                <w:sz w:val="24"/>
                <w:lang w:val="vi-VN"/>
              </w:rPr>
              <w:t>PBHTN.</w:t>
            </w:r>
          </w:p>
          <w:p w:rsidR="00F338AD" w:rsidRPr="007967CF" w:rsidRDefault="00F338AD" w:rsidP="00474A98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38AD" w:rsidRPr="007967CF" w:rsidRDefault="00F338AD" w:rsidP="00474A98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38AD" w:rsidRPr="007967CF" w:rsidRDefault="00F338AD" w:rsidP="00474A98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38AD" w:rsidRPr="007967CF" w:rsidRDefault="00F338AD" w:rsidP="00474A98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F338AD" w:rsidRPr="007967CF" w:rsidRDefault="00F338AD" w:rsidP="00474A98">
            <w:pPr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22" w:type="dxa"/>
          </w:tcPr>
          <w:p w:rsidR="00F338AD" w:rsidRDefault="00CA0F81" w:rsidP="00474A98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KT.</w:t>
            </w:r>
            <w:r w:rsidR="006E495E" w:rsidRPr="00961792">
              <w:rPr>
                <w:rFonts w:ascii="Times New Roman" w:hAnsi="Times New Roman"/>
                <w:b/>
                <w:lang w:val="vi-VN"/>
              </w:rPr>
              <w:t>GIÁM ĐỐC</w:t>
            </w:r>
          </w:p>
          <w:p w:rsidR="00CA0F81" w:rsidRPr="00961792" w:rsidRDefault="00CA0F81" w:rsidP="00474A98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Times New Roman" w:hAnsi="Times New Roman"/>
                <w:b/>
                <w:lang w:val="vi-VN"/>
              </w:rPr>
              <w:t>PHÓ GIÁM ĐỐC</w:t>
            </w:r>
          </w:p>
          <w:p w:rsidR="00F338AD" w:rsidRPr="007967CF" w:rsidRDefault="00F338AD" w:rsidP="00474A98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38AD" w:rsidRPr="007967CF" w:rsidRDefault="00F338AD" w:rsidP="00474A98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38AD" w:rsidRPr="007967CF" w:rsidRDefault="00F338AD" w:rsidP="00474A98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38AD" w:rsidRPr="007967CF" w:rsidRDefault="00F338AD" w:rsidP="00474A98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38AD" w:rsidRPr="007967CF" w:rsidRDefault="00F338AD" w:rsidP="006E495E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:rsidR="00C00997" w:rsidRPr="007967CF" w:rsidRDefault="00C00997" w:rsidP="006336F8">
      <w:pPr>
        <w:rPr>
          <w:lang w:val="vi-VN"/>
        </w:rPr>
      </w:pPr>
    </w:p>
    <w:sectPr w:rsidR="00C00997" w:rsidRPr="007967CF" w:rsidSect="00EF5D76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42B" w:rsidRDefault="0093642B">
      <w:r>
        <w:separator/>
      </w:r>
    </w:p>
  </w:endnote>
  <w:endnote w:type="continuationSeparator" w:id="1">
    <w:p w:rsidR="0093642B" w:rsidRDefault="00936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792" w:rsidRDefault="00EF5D76">
    <w:pPr>
      <w:pStyle w:val="Footer"/>
      <w:jc w:val="right"/>
      <w:rPr>
        <w:ins w:id="0" w:author="Thien Tu" w:date="2015-05-04T14:57:00Z"/>
      </w:rPr>
    </w:pPr>
    <w:ins w:id="1" w:author="Thien Tu" w:date="2015-05-04T14:57:00Z">
      <w:r>
        <w:fldChar w:fldCharType="begin"/>
      </w:r>
      <w:r w:rsidR="00063792"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2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42B" w:rsidRDefault="0093642B">
      <w:r>
        <w:separator/>
      </w:r>
    </w:p>
  </w:footnote>
  <w:footnote w:type="continuationSeparator" w:id="1">
    <w:p w:rsidR="0093642B" w:rsidRDefault="009364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65D02"/>
    <w:multiLevelType w:val="hybridMultilevel"/>
    <w:tmpl w:val="EB5E3E66"/>
    <w:lvl w:ilvl="0" w:tplc="A39633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F1"/>
    <w:rsid w:val="00027BB2"/>
    <w:rsid w:val="00063792"/>
    <w:rsid w:val="00146509"/>
    <w:rsid w:val="001545F9"/>
    <w:rsid w:val="00163011"/>
    <w:rsid w:val="0017151F"/>
    <w:rsid w:val="00195D98"/>
    <w:rsid w:val="00280267"/>
    <w:rsid w:val="002B3AF1"/>
    <w:rsid w:val="002E3AE2"/>
    <w:rsid w:val="003249D3"/>
    <w:rsid w:val="00351990"/>
    <w:rsid w:val="00356DC8"/>
    <w:rsid w:val="00365669"/>
    <w:rsid w:val="004010BA"/>
    <w:rsid w:val="00463F02"/>
    <w:rsid w:val="00474A98"/>
    <w:rsid w:val="004C656D"/>
    <w:rsid w:val="004E41ED"/>
    <w:rsid w:val="006336F8"/>
    <w:rsid w:val="0066719C"/>
    <w:rsid w:val="006E495E"/>
    <w:rsid w:val="007173A2"/>
    <w:rsid w:val="007843AB"/>
    <w:rsid w:val="007906AC"/>
    <w:rsid w:val="007967CF"/>
    <w:rsid w:val="00834A3C"/>
    <w:rsid w:val="009357ED"/>
    <w:rsid w:val="0093642B"/>
    <w:rsid w:val="00961792"/>
    <w:rsid w:val="00984130"/>
    <w:rsid w:val="009F3D96"/>
    <w:rsid w:val="00A11196"/>
    <w:rsid w:val="00A93CBF"/>
    <w:rsid w:val="00B7345F"/>
    <w:rsid w:val="00BA76D3"/>
    <w:rsid w:val="00C00997"/>
    <w:rsid w:val="00C13FB6"/>
    <w:rsid w:val="00CA0F81"/>
    <w:rsid w:val="00CA3731"/>
    <w:rsid w:val="00CF3F1C"/>
    <w:rsid w:val="00D12878"/>
    <w:rsid w:val="00D45BB0"/>
    <w:rsid w:val="00D82439"/>
    <w:rsid w:val="00DD2E2C"/>
    <w:rsid w:val="00E050A6"/>
    <w:rsid w:val="00E05846"/>
    <w:rsid w:val="00EF5D76"/>
    <w:rsid w:val="00F0767E"/>
    <w:rsid w:val="00F114E4"/>
    <w:rsid w:val="00F338AD"/>
    <w:rsid w:val="00F34E73"/>
    <w:rsid w:val="00F607F5"/>
    <w:rsid w:val="00F84C3D"/>
    <w:rsid w:val="00FC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AutoShape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2E3AE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E3AE2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rsid w:val="002E3AE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2E3AE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  <w:style w:type="character" w:customStyle="1" w:styleId="Heading1Char">
    <w:name w:val="Heading 1 Char"/>
    <w:link w:val="Heading1"/>
    <w:rsid w:val="002E3AE2"/>
    <w:rPr>
      <w:rFonts w:ascii=".VnTime" w:eastAsia="Times New Roman" w:hAnsi=".VnTime"/>
      <w:b/>
      <w:sz w:val="28"/>
    </w:rPr>
  </w:style>
  <w:style w:type="character" w:customStyle="1" w:styleId="Heading2Char">
    <w:name w:val="Heading 2 Char"/>
    <w:link w:val="Heading2"/>
    <w:rsid w:val="002E3AE2"/>
    <w:rPr>
      <w:rFonts w:ascii=".VnTime" w:eastAsia="Times New Roman" w:hAnsi=".VnTime"/>
      <w:sz w:val="28"/>
    </w:rPr>
  </w:style>
  <w:style w:type="character" w:customStyle="1" w:styleId="Heading3Char">
    <w:name w:val="Heading 3 Char"/>
    <w:link w:val="Heading3"/>
    <w:rsid w:val="002E3AE2"/>
    <w:rPr>
      <w:rFonts w:ascii="Cambria" w:eastAsia="Times New Roman" w:hAnsi="Cambria"/>
      <w:b/>
      <w:bCs/>
      <w:color w:val="4F81BD"/>
      <w:sz w:val="28"/>
    </w:rPr>
  </w:style>
  <w:style w:type="character" w:customStyle="1" w:styleId="Heading4Char">
    <w:name w:val="Heading 4 Char"/>
    <w:link w:val="Heading4"/>
    <w:rsid w:val="002E3AE2"/>
    <w:rPr>
      <w:rFonts w:ascii="Cambria" w:eastAsia="Times New Roman" w:hAnsi="Cambria"/>
      <w:b/>
      <w:bCs/>
      <w:i/>
      <w:iCs/>
      <w:color w:val="4F81B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7F5"/>
    <w:rPr>
      <w:rFonts w:ascii="Segoe UI" w:eastAsia="Times New Roman" w:hAnsi="Segoe UI" w:cs="Segoe UI"/>
      <w:sz w:val="18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36F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336F8"/>
    <w:rPr>
      <w:rFonts w:ascii=".VnTime" w:eastAsia="Times New Roman" w:hAnsi=".VnTime"/>
      <w:sz w:val="28"/>
    </w:rPr>
  </w:style>
  <w:style w:type="paragraph" w:styleId="BodyTextIndent2">
    <w:name w:val="Body Text Indent 2"/>
    <w:basedOn w:val="Normal"/>
    <w:link w:val="BodyTextIndent2Char"/>
    <w:unhideWhenUsed/>
    <w:rsid w:val="006336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336F8"/>
    <w:rPr>
      <w:rFonts w:ascii=".VnTime" w:eastAsia="Times New Roman" w:hAnsi=".VnTime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henry</cp:lastModifiedBy>
  <cp:revision>4</cp:revision>
  <dcterms:created xsi:type="dcterms:W3CDTF">2017-07-19T03:01:00Z</dcterms:created>
  <dcterms:modified xsi:type="dcterms:W3CDTF">2017-07-19T03:06:00Z</dcterms:modified>
</cp:coreProperties>
</file>
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C30A7" w:rsidR="00195D98" w:rsidP="00195D98" w:rsidRDefault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bookmarkStart w:name="_GoBack" w:id="0"/>
      <w:bookmarkEnd w:id="0"/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Pr="00BC30A7" w:rsidR="00195D98" w:rsidP="00195D98" w:rsidRDefault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Pr="00BC30A7" w:rsidR="00195D98" w:rsidP="00195D98" w:rsidRDefault="00E0454D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2" style="position:absolute;margin-left:154.85pt;margin-top:6.75pt;width:157.1pt;height:0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    </w:pict>
          </mc:Fallback>
        </mc:AlternateContent>
      </w:r>
    </w:p>
    <w:p w:rsidRPr="00BC30A7" w:rsidR="00195D98" w:rsidP="00195D98" w:rsidRDefault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Pr="00BC30A7" w:rsidR="00195D98" w:rsidP="00195D98" w:rsidRDefault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Pr="00BC30A7" w:rsidR="00195D98" w:rsidP="00195D98" w:rsidRDefault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Pr="00BC30A7" w:rsidR="00B65973">
        <w:rPr>
          <w:rFonts w:ascii="Times New Roman" w:hAnsi="Times New Roman"/>
          <w:szCs w:val="28"/>
          <w:lang w:val="vi-VN"/>
        </w:rPr>
        <w:t xml:space="preserve"> [Nguyễn Văn A]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Pr="00BC30A7" w:rsidR="00BE652E">
        <w:rPr>
          <w:rFonts w:ascii="Times New Roman" w:hAnsi="Times New Roman"/>
          <w:szCs w:val="28"/>
          <w:lang w:val="vi-VN"/>
        </w:rPr>
        <w:t xml:space="preserve">inh ngày: </w:t>
      </w:r>
      <w:r w:rsidRPr="00BC30A7" w:rsidR="00BE652E">
        <w:rPr>
          <w:rFonts w:ascii="Times New Roman" w:hAnsi="Times New Roman"/>
          <w:lang w:val="vi-VN"/>
        </w:rPr>
        <w:t xml:space="preserve">[NgaySinh]  </w:t>
      </w:r>
      <w:r w:rsidRPr="00BC30A7">
        <w:rPr>
          <w:rFonts w:ascii="Times New Roman" w:hAnsi="Times New Roman"/>
          <w:szCs w:val="28"/>
          <w:lang w:val="vi-VN"/>
        </w:rPr>
        <w:t xml:space="preserve">Nam </w:t>
      </w:r>
      <w:r w:rsidRPr="00BC30A7">
        <w:rPr>
          <w:rFonts w:ascii="Times New Roman" w:hAnsi="Times New Roman"/>
          <w:szCs w:val="28"/>
          <w:lang w:val="vi-VN"/>
        </w:rPr>
        <w:sym w:font="Wingdings" w:char="006F"/>
      </w:r>
      <w:r w:rsidRPr="00BC30A7">
        <w:rPr>
          <w:rFonts w:ascii="Times New Roman" w:hAnsi="Times New Roman"/>
          <w:szCs w:val="28"/>
          <w:lang w:val="vi-VN"/>
        </w:rPr>
        <w:t xml:space="preserve">,  Nữ </w:t>
      </w:r>
      <w:r w:rsidRPr="00BC30A7">
        <w:rPr>
          <w:rFonts w:ascii="Times New Roman" w:hAnsi="Times New Roman"/>
          <w:szCs w:val="28"/>
          <w:lang w:val="vi-VN"/>
        </w:rPr>
        <w:sym w:font="Wingdings" w:char="006F"/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Pr="00BC30A7" w:rsidR="00BE652E">
        <w:rPr>
          <w:rFonts w:ascii="Times New Roman" w:hAnsi="Times New Roman"/>
          <w:szCs w:val="28"/>
          <w:lang w:val="vi-VN"/>
        </w:rPr>
        <w:t>[CMTND]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Pr="00BC30A7" w:rsidR="007441D4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Pr="00BC30A7" w:rsidR="007441D4">
        <w:rPr>
          <w:rFonts w:ascii="Times New Roman" w:hAnsi="Times New Roman"/>
          <w:szCs w:val="28"/>
          <w:lang w:val="vi-VN"/>
        </w:rPr>
        <w:t xml:space="preserve"> [NoiCapCMTND]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Pr="00BC30A7" w:rsidR="007441D4">
        <w:rPr>
          <w:rFonts w:ascii="Times New Roman" w:hAnsi="Times New Roman"/>
          <w:szCs w:val="28"/>
          <w:lang w:val="vi-VN"/>
        </w:rPr>
        <w:t>[SoBHXH]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Pr="00BC30A7" w:rsidR="007F09CB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Pr="00BC30A7" w:rsidR="007F09CB">
        <w:rPr>
          <w:rFonts w:ascii="Times New Roman" w:hAnsi="Times New Roman"/>
          <w:szCs w:val="28"/>
          <w:lang w:val="vi-VN"/>
        </w:rPr>
        <w:t xml:space="preserve"> [Email]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Pr="00BC30A7" w:rsidR="0023096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Pr="00BC30A7" w:rsidR="00230967">
        <w:rPr>
          <w:rFonts w:ascii="Times New Roman" w:hAnsi="Times New Roman"/>
          <w:szCs w:val="28"/>
          <w:lang w:val="vi-VN"/>
        </w:rPr>
        <w:t xml:space="preserve"> [TonGiao]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Pr="00BC30A7" w:rsidR="00D6274E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Pr="00BC30A7" w:rsidR="00664846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Pr="00BC30A7" w:rsidR="00664846">
        <w:rPr>
          <w:rFonts w:ascii="Times New Roman" w:hAnsi="Times New Roman"/>
          <w:szCs w:val="28"/>
          <w:lang w:val="vi-VN"/>
        </w:rPr>
        <w:t xml:space="preserve"> [NganHang]</w:t>
      </w:r>
    </w:p>
    <w:p w:rsidRPr="00BC30A7" w:rsidR="00FB7365" w:rsidP="00AD4F4E" w:rsidRDefault="00FB7365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Pr="00BC30A7" w:rsidR="00D41022">
        <w:rPr>
          <w:rFonts w:ascii="Times New Roman" w:hAnsi="Times New Roman"/>
          <w:lang w:val="vi-VN"/>
        </w:rPr>
        <w:t xml:space="preserve"> [</w:t>
      </w:r>
      <w:r w:rsidRPr="00BC30A7" w:rsidR="00E85F8A">
        <w:rPr>
          <w:rFonts w:ascii="Times New Roman" w:hAnsi="Times New Roman"/>
          <w:lang w:val="vi-VN"/>
        </w:rPr>
        <w:t>TrinhDoDaoTao</w:t>
      </w:r>
      <w:r w:rsidRPr="00BC30A7" w:rsidR="00D41022">
        <w:rPr>
          <w:rFonts w:ascii="Times New Roman" w:hAnsi="Times New Roman"/>
          <w:lang w:val="vi-VN"/>
        </w:rPr>
        <w:t>]</w:t>
      </w:r>
    </w:p>
    <w:p w:rsidRPr="00BC30A7" w:rsidR="00FB7365" w:rsidP="00AD4F4E" w:rsidRDefault="00FB7365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Pr="00BC30A7" w:rsidR="00D41022">
        <w:rPr>
          <w:rFonts w:ascii="Times New Roman" w:hAnsi="Times New Roman"/>
          <w:lang w:val="vi-VN"/>
        </w:rPr>
        <w:t xml:space="preserve"> [</w:t>
      </w:r>
      <w:r w:rsidRPr="00BC30A7" w:rsidR="00D86DD1">
        <w:rPr>
          <w:rFonts w:ascii="Times New Roman" w:hAnsi="Times New Roman"/>
          <w:lang w:val="vi-VN"/>
        </w:rPr>
        <w:t>NganhNgheDaoTao</w:t>
      </w:r>
      <w:r w:rsidRPr="00BC30A7" w:rsidR="00D41022">
        <w:rPr>
          <w:rFonts w:ascii="Times New Roman" w:hAnsi="Times New Roman"/>
          <w:lang w:val="vi-VN"/>
        </w:rPr>
        <w:t>]</w:t>
      </w:r>
    </w:p>
    <w:p w:rsidRPr="00BC30A7" w:rsidR="00195D98" w:rsidP="00195D98" w:rsidRDefault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Pr="00BC30A7" w:rsidR="00017575">
        <w:rPr>
          <w:rFonts w:ascii="Times New Roman" w:hAnsi="Times New Roman"/>
          <w:szCs w:val="28"/>
          <w:lang w:val="vi-VN"/>
        </w:rPr>
        <w:t xml:space="preserve"> [DiaChiThuongTru]</w:t>
      </w:r>
    </w:p>
    <w:p w:rsidRPr="00BC30A7" w:rsidR="00195D98" w:rsidP="00195D98" w:rsidRDefault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Pr="00BC30A7" w:rsidR="00D2188E">
        <w:rPr>
          <w:rFonts w:ascii="Times New Roman" w:hAnsi="Times New Roman"/>
          <w:szCs w:val="28"/>
          <w:lang w:val="vi-VN"/>
        </w:rPr>
        <w:t xml:space="preserve"> [DiaChiHienTai]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Pr="00BC30A7" w:rsidR="00BC4C13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Pr="00BC30A7" w:rsidR="005C4C7F">
        <w:rPr>
          <w:rFonts w:ascii="Times New Roman" w:hAnsi="Times New Roman"/>
          <w:szCs w:val="28"/>
          <w:lang w:val="vi-VN"/>
        </w:rPr>
        <w:t xml:space="preserve"> [TenDN]</w:t>
      </w:r>
    </w:p>
    <w:p w:rsidRPr="00BC30A7" w:rsidR="00195D98" w:rsidP="00195D98" w:rsidRDefault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Pr="00BC30A7" w:rsidR="005C4C7F">
        <w:rPr>
          <w:rFonts w:ascii="Times New Roman" w:hAnsi="Times New Roman"/>
          <w:szCs w:val="28"/>
          <w:lang w:val="vi-VN"/>
        </w:rPr>
        <w:t>[DiaChiDoanhNghiep]</w:t>
      </w:r>
    </w:p>
    <w:p w:rsidRPr="00BC30A7" w:rsidR="0006128B" w:rsidP="00B565B3" w:rsidRDefault="0006128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Pr="00BC30A7" w:rsidR="00426D64">
        <w:rPr>
          <w:rFonts w:ascii="Times New Roman" w:hAnsi="Times New Roman"/>
          <w:lang w:val="vi-VN"/>
        </w:rPr>
        <w:t xml:space="preserve"> [LyDoChamDutHD]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Pr="00BC30A7" w:rsidR="00FD2D56">
        <w:rPr>
          <w:rFonts w:ascii="Times New Roman" w:hAnsi="Times New Roman"/>
          <w:szCs w:val="28"/>
          <w:lang w:val="vi-VN"/>
        </w:rPr>
        <w:t xml:space="preserve"> [LoaiHopDong]</w:t>
      </w:r>
    </w:p>
    <w:p w:rsidRPr="00BC30A7" w:rsidR="00195D98" w:rsidP="00195D98" w:rsidRDefault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Pr="00BC30A7" w:rsidR="00943D11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Pr="00BC30A7" w:rsidR="00195D98" w:rsidP="0040255B" w:rsidRDefault="0040255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Nơi đề nghị nhận trợ cấp thất nghiệp (BHXH quận/huyện hoặc qua thẻ ATM)</w:t>
      </w:r>
      <w:r w:rsidRPr="00BC30A7" w:rsidR="00D3732F">
        <w:rPr>
          <w:rFonts w:ascii="Times New Roman" w:hAnsi="Times New Roman"/>
          <w:szCs w:val="28"/>
          <w:lang w:val="vi-VN"/>
        </w:rPr>
        <w:t>: [NoiNhanTCTN]</w:t>
      </w:r>
    </w:p>
    <w:p w:rsidRPr="00BC30A7" w:rsidR="00195D98" w:rsidP="00195D98" w:rsidRDefault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Pr="00BC30A7" w:rsidR="00D3732F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Pr="00BC30A7" w:rsidR="00195D98" w:rsidP="00195D98" w:rsidRDefault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 w:firstRow="0" w:lastRow="0" w:firstColumn="0" w:lastColumn="0" w:noHBand="0" w:noVBand="0"/>
      </w:tblPr>
      <w:tblGrid>
        <w:gridCol w:w="5139"/>
        <w:gridCol w:w="5316"/>
      </w:tblGrid>
      <w:tr w:rsidRPr="00BC30A7" w:rsidR="00195D98" w:rsidTr="00984130">
        <w:trPr>
          <w:trHeight w:val="1029"/>
        </w:trPr>
        <w:tc>
          <w:tcPr>
            <w:tcW w:w="5139" w:type="dxa"/>
          </w:tcPr>
          <w:p w:rsidRPr="00BC30A7" w:rsidR="00195D98" w:rsidP="00984130" w:rsidRDefault="00195D98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Pr="00BC30A7" w:rsidR="00195D98" w:rsidP="00984130" w:rsidRDefault="00195D98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Pr="00BC30A7" w:rsidR="00195D98" w:rsidP="00984130" w:rsidRDefault="00195D98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Pr="00BC30A7" w:rsidR="00195D98" w:rsidP="00984130" w:rsidRDefault="00195D98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Pr="00BC30A7" w:rsidR="00195D98" w:rsidP="00984130" w:rsidRDefault="00195D98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="00477722"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Pr="00BC30A7" w:rsidR="00CC60EA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Pr="00BC30A7" w:rsidR="00195D98" w:rsidP="00984130" w:rsidRDefault="00195D98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Pr="00BC30A7" w:rsidR="00195D98" w:rsidP="00984130" w:rsidRDefault="00195D98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Pr="00BC30A7" w:rsidR="00CC60EA" w:rsidP="00984130" w:rsidRDefault="00CC60EA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Pr="00BC30A7" w:rsidR="00CC60EA" w:rsidP="00984130" w:rsidRDefault="00CC60EA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Pr="00BC30A7" w:rsidR="00CC60EA" w:rsidP="00984130" w:rsidRDefault="00CC60EA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Pr="00BC30A7" w:rsidR="00CC60EA" w:rsidP="00984130" w:rsidRDefault="00CC60EA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[Nguyễn Văn A]</w:t>
            </w:r>
          </w:p>
        </w:tc>
      </w:tr>
    </w:tbl>
    <w:p w:rsidRPr="00BC30A7" w:rsidR="00195D98" w:rsidP="00195D98" w:rsidRDefault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Pr="00BC30A7" w:rsidR="00195D98" w:rsidP="00195D98" w:rsidRDefault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Pr="00BC30A7" w:rsidR="00C00997" w:rsidP="00195D98" w:rsidRDefault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Pr="00BC30A7" w:rsidR="00C00997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E5" w:rsidRDefault="00684EE5">
      <w:r>
        <w:separator/>
      </w:r>
    </w:p>
  </w:endnote>
  <w:endnote w:type="continuationSeparator" w:id="0">
    <w:p w:rsidR="00684EE5" w:rsidRDefault="0068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92" w:rsidRDefault="00063792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E5" w:rsidRDefault="00684EE5">
      <w:r>
        <w:separator/>
      </w:r>
    </w:p>
  </w:footnote>
  <w:footnote w:type="continuationSeparator" w:id="0">
    <w:p w:rsidR="00684EE5" w:rsidRDefault="00684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1"/>
    <w:rsid w:val="00017575"/>
    <w:rsid w:val="00043554"/>
    <w:rsid w:val="0006128B"/>
    <w:rsid w:val="00063792"/>
    <w:rsid w:val="0017151F"/>
    <w:rsid w:val="00195D98"/>
    <w:rsid w:val="001E7D5B"/>
    <w:rsid w:val="00227FFD"/>
    <w:rsid w:val="00230967"/>
    <w:rsid w:val="002B3AF1"/>
    <w:rsid w:val="002D3007"/>
    <w:rsid w:val="00305DAE"/>
    <w:rsid w:val="00356DC8"/>
    <w:rsid w:val="003F7DC6"/>
    <w:rsid w:val="0040255B"/>
    <w:rsid w:val="00426D64"/>
    <w:rsid w:val="00466827"/>
    <w:rsid w:val="00477722"/>
    <w:rsid w:val="004E41ED"/>
    <w:rsid w:val="005C4C7F"/>
    <w:rsid w:val="005E6889"/>
    <w:rsid w:val="00635767"/>
    <w:rsid w:val="00664846"/>
    <w:rsid w:val="00684EE5"/>
    <w:rsid w:val="007441D4"/>
    <w:rsid w:val="007F09CB"/>
    <w:rsid w:val="008362EE"/>
    <w:rsid w:val="0085686C"/>
    <w:rsid w:val="00943D11"/>
    <w:rsid w:val="00984130"/>
    <w:rsid w:val="009F1F94"/>
    <w:rsid w:val="009F3D96"/>
    <w:rsid w:val="00AD4076"/>
    <w:rsid w:val="00AD4F4E"/>
    <w:rsid w:val="00AD551E"/>
    <w:rsid w:val="00B136E1"/>
    <w:rsid w:val="00B565B3"/>
    <w:rsid w:val="00B65973"/>
    <w:rsid w:val="00BC30A7"/>
    <w:rsid w:val="00BC4C13"/>
    <w:rsid w:val="00BE652E"/>
    <w:rsid w:val="00C00997"/>
    <w:rsid w:val="00CA3731"/>
    <w:rsid w:val="00CC60EA"/>
    <w:rsid w:val="00D2188E"/>
    <w:rsid w:val="00D3732F"/>
    <w:rsid w:val="00D41022"/>
    <w:rsid w:val="00D6274E"/>
    <w:rsid w:val="00D86DD1"/>
    <w:rsid w:val="00E0454D"/>
    <w:rsid w:val="00E85F8A"/>
    <w:rsid w:val="00F34E73"/>
    <w:rsid w:val="00FB7365"/>
    <w:rsid w:val="00FC7D25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2017-05-30T09:32:00Z</dcterms:created>
  <dcterms:modified xsi:type="dcterms:W3CDTF">2017-05-30T09:32:00Z</dcterms:modified>
</cp:coreProperties>
</file>